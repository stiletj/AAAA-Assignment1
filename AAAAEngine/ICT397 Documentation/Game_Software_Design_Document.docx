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3A94" w14:textId="77777777" w:rsidR="00757E6F" w:rsidRDefault="00757E6F" w:rsidP="00757E6F">
      <w:pPr>
        <w:rPr>
          <w:b/>
          <w:bCs/>
        </w:rPr>
      </w:pPr>
      <w:r w:rsidRPr="00DC0DD4">
        <w:rPr>
          <w:b/>
          <w:noProof/>
          <w:sz w:val="44"/>
        </w:rPr>
        <w:drawing>
          <wp:anchor distT="0" distB="0" distL="114300" distR="114300" simplePos="0" relativeHeight="251658240" behindDoc="1" locked="0" layoutInCell="1" allowOverlap="1" wp14:anchorId="7C6D37BB" wp14:editId="050001E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99025" cy="2713355"/>
            <wp:effectExtent l="76200" t="76200" r="130175" b="125095"/>
            <wp:wrapTight wrapText="bothSides">
              <wp:wrapPolygon edited="0">
                <wp:start x="-168" y="-607"/>
                <wp:lineTo x="-336" y="-455"/>
                <wp:lineTo x="-336" y="21838"/>
                <wp:lineTo x="-168" y="22444"/>
                <wp:lineTo x="21922" y="22444"/>
                <wp:lineTo x="22090" y="21534"/>
                <wp:lineTo x="22090" y="1971"/>
                <wp:lineTo x="21922" y="-303"/>
                <wp:lineTo x="21922" y="-607"/>
                <wp:lineTo x="-168" y="-607"/>
              </wp:wrapPolygon>
            </wp:wrapTight>
            <wp:docPr id="965439372" name="Picture 1" descr="A group of white letters and a circl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39372" name="Picture 1" descr="A group of white letters and a circle with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713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33328E" w14:textId="77777777" w:rsidR="00757E6F" w:rsidRDefault="00757E6F" w:rsidP="00757E6F">
      <w:pPr>
        <w:jc w:val="center"/>
        <w:rPr>
          <w:b/>
          <w:bCs/>
        </w:rPr>
      </w:pPr>
    </w:p>
    <w:p w14:paraId="262755EB" w14:textId="77777777" w:rsidR="00757E6F" w:rsidRDefault="00757E6F" w:rsidP="00757E6F">
      <w:pPr>
        <w:jc w:val="center"/>
        <w:rPr>
          <w:b/>
          <w:bCs/>
        </w:rPr>
      </w:pPr>
    </w:p>
    <w:p w14:paraId="4E17D43D" w14:textId="77777777" w:rsidR="00757E6F" w:rsidRDefault="00757E6F" w:rsidP="00757E6F">
      <w:pPr>
        <w:jc w:val="center"/>
        <w:rPr>
          <w:b/>
          <w:bCs/>
        </w:rPr>
      </w:pPr>
    </w:p>
    <w:p w14:paraId="03360706" w14:textId="67DBF961" w:rsidR="00757E6F" w:rsidRDefault="00757E6F" w:rsidP="00757E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Game Software Design Document</w:t>
      </w:r>
    </w:p>
    <w:p w14:paraId="4AB82302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1523D58E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1AC45A31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79C4C6B7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0D084E2C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12ABB2D9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5FF8DF89" w14:textId="77777777" w:rsidR="00757E6F" w:rsidRDefault="00757E6F" w:rsidP="00757E6F">
      <w:pPr>
        <w:jc w:val="center"/>
        <w:rPr>
          <w:b/>
          <w:bCs/>
          <w:sz w:val="36"/>
          <w:szCs w:val="36"/>
        </w:rPr>
      </w:pPr>
    </w:p>
    <w:p w14:paraId="69A46727" w14:textId="77777777" w:rsidR="00757E6F" w:rsidRPr="000318DF" w:rsidRDefault="00757E6F" w:rsidP="00757E6F">
      <w:pPr>
        <w:jc w:val="center"/>
      </w:pPr>
      <w:r w:rsidRPr="000318DF">
        <w:t>AAA(A) Group</w:t>
      </w:r>
    </w:p>
    <w:p w14:paraId="631641F2" w14:textId="77777777" w:rsidR="00757E6F" w:rsidRDefault="00757E6F" w:rsidP="00757E6F">
      <w:pPr>
        <w:jc w:val="center"/>
      </w:pPr>
      <w:r>
        <w:t>Zack Cornfield, Jacob Mondi, Milad Rakhshbahar, Thomas Stiles</w:t>
      </w:r>
    </w:p>
    <w:p w14:paraId="321C8692" w14:textId="77777777" w:rsidR="00696B7C" w:rsidRPr="00130AC5" w:rsidRDefault="00696B7C" w:rsidP="00696B7C">
      <w:pPr>
        <w:jc w:val="center"/>
      </w:pPr>
      <w:r>
        <w:t xml:space="preserve">GitHub Repo: </w:t>
      </w:r>
      <w:hyperlink r:id="rId7" w:history="1">
        <w:r w:rsidRPr="00C96E30">
          <w:rPr>
            <w:rStyle w:val="Hyperlink"/>
          </w:rPr>
          <w:t>https://github.com/stiletj/AAAAEngine</w:t>
        </w:r>
      </w:hyperlink>
      <w:r>
        <w:t xml:space="preserve"> </w:t>
      </w:r>
    </w:p>
    <w:p w14:paraId="08F174DA" w14:textId="77777777" w:rsidR="00696B7C" w:rsidRDefault="00696B7C" w:rsidP="00757E6F">
      <w:pPr>
        <w:jc w:val="center"/>
      </w:pPr>
    </w:p>
    <w:p w14:paraId="67ECC7A3" w14:textId="77777777" w:rsidR="00757E6F" w:rsidRPr="000318DF" w:rsidRDefault="00757E6F" w:rsidP="00757E6F">
      <w:pPr>
        <w:jc w:val="center"/>
        <w:rPr>
          <w:b/>
          <w:bCs/>
          <w:sz w:val="36"/>
          <w:szCs w:val="36"/>
        </w:rPr>
      </w:pPr>
    </w:p>
    <w:p w14:paraId="01B3B98C" w14:textId="77777777" w:rsidR="00757E6F" w:rsidRDefault="00757E6F" w:rsidP="00757E6F"/>
    <w:p w14:paraId="66E1D09A" w14:textId="77777777" w:rsidR="00757E6F" w:rsidRDefault="00757E6F" w:rsidP="00757E6F"/>
    <w:p w14:paraId="000C8C41" w14:textId="77777777" w:rsidR="00757E6F" w:rsidRDefault="00757E6F" w:rsidP="00757E6F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:u w:val="none"/>
          <w:lang w:val="en-AU"/>
          <w14:ligatures w14:val="standardContextual"/>
        </w:rPr>
        <w:id w:val="1821689019"/>
        <w:docPartObj>
          <w:docPartGallery w:val="Table of Contents"/>
          <w:docPartUnique/>
        </w:docPartObj>
      </w:sdtPr>
      <w:sdtContent>
        <w:p w14:paraId="5F1F349D" w14:textId="2D447508" w:rsidR="008B3114" w:rsidRDefault="008B3114" w:rsidP="0077036D">
          <w:pPr>
            <w:pStyle w:val="TOCHeading"/>
          </w:pPr>
          <w:r>
            <w:t>Contents</w:t>
          </w:r>
        </w:p>
        <w:p w14:paraId="3FED2A4C" w14:textId="317CBF9A" w:rsidR="007C4F17" w:rsidRDefault="008B31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28989" w:history="1">
            <w:r w:rsidR="007C4F17" w:rsidRPr="00F360EA">
              <w:rPr>
                <w:rStyle w:val="Hyperlink"/>
                <w:b/>
                <w:bCs/>
                <w:noProof/>
              </w:rPr>
              <w:t>Introduction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_Toc163928989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3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087C6933" w14:textId="2422B94D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0" w:history="1">
            <w:r w:rsidR="007C4F17" w:rsidRPr="00F360EA">
              <w:rPr>
                <w:rStyle w:val="Hyperlink"/>
                <w:b/>
                <w:bCs/>
                <w:noProof/>
              </w:rPr>
              <w:t>Game Engine Overview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_Toc163928990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3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27DC76DC" w14:textId="1E0CBB2D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1" w:history="1">
            <w:r w:rsidR="007C4F17" w:rsidRPr="00F360EA">
              <w:rPr>
                <w:rStyle w:val="Hyperlink"/>
                <w:b/>
                <w:bCs/>
                <w:noProof/>
              </w:rPr>
              <w:t>System Requirements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_Toc163928991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3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4FC8ABA4" w14:textId="5E7D8B81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2" w:history="1">
            <w:r w:rsidR="007C4F17" w:rsidRPr="00F360EA">
              <w:rPr>
                <w:rStyle w:val="Hyperlink"/>
                <w:b/>
                <w:bCs/>
                <w:noProof/>
              </w:rPr>
              <w:t>Game Engine User Guide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_Toc163928992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4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606D849F" w14:textId="71961FEE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3" w:history="1">
            <w:r w:rsidR="007C4F17" w:rsidRPr="00F360EA">
              <w:rPr>
                <w:rStyle w:val="Hyperlink"/>
                <w:b/>
                <w:bCs/>
                <w:noProof/>
              </w:rPr>
              <w:t>Game Engine APIs/Librarys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_Toc163928993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5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6485C3FE" w14:textId="634273A0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4" w:history="1">
            <w:r w:rsidR="007C4F17" w:rsidRPr="00F360EA">
              <w:rPr>
                <w:rStyle w:val="Hyperlink"/>
                <w:b/>
                <w:bCs/>
                <w:noProof/>
              </w:rPr>
              <w:t>ENTT (Entities and Components)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_Toc163928994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6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7ABCC741" w14:textId="59234B8B" w:rsidR="007C4F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5" w:history="1">
            <w:r w:rsidR="007C4F17" w:rsidRPr="00F360EA">
              <w:rPr>
                <w:rStyle w:val="Hyperlink"/>
                <w:b/>
                <w:bCs/>
                <w:noProof/>
              </w:rPr>
              <w:t>Directions on Adding Entities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_Toc163928995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6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3734FC9A" w14:textId="6FDDBCF3" w:rsidR="007C4F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6" w:history="1">
            <w:r w:rsidR="007C4F17" w:rsidRPr="00F360EA">
              <w:rPr>
                <w:rStyle w:val="Hyperlink"/>
                <w:b/>
                <w:bCs/>
                <w:noProof/>
              </w:rPr>
              <w:t>Directions on Adding Components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_Toc163928996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6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06CB80AE" w14:textId="471D94FF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7" w:history="1">
            <w:r w:rsidR="007C4F17" w:rsidRPr="00F360EA">
              <w:rPr>
                <w:rStyle w:val="Hyperlink"/>
                <w:b/>
                <w:bCs/>
                <w:noProof/>
              </w:rPr>
              <w:t>Asset Information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_Toc163928997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7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481459CB" w14:textId="35784B13" w:rsidR="007C4F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8" w:history="1">
            <w:r w:rsidR="007C4F17" w:rsidRPr="00F360EA">
              <w:rPr>
                <w:rStyle w:val="Hyperlink"/>
                <w:b/>
                <w:bCs/>
                <w:noProof/>
              </w:rPr>
              <w:t>How to load Assets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_Toc163928998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7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4FC59EA1" w14:textId="1122F609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8999" w:history="1">
            <w:r w:rsidR="007C4F17" w:rsidRPr="00F360EA">
              <w:rPr>
                <w:rStyle w:val="Hyperlink"/>
                <w:b/>
                <w:bCs/>
                <w:noProof/>
              </w:rPr>
              <w:t>Physics Simulation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_Toc163928999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8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6B63772E" w14:textId="5EB3F404" w:rsidR="007C4F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0" w:history="1">
            <w:r w:rsidR="007C4F17" w:rsidRPr="00F360EA">
              <w:rPr>
                <w:rStyle w:val="Hyperlink"/>
                <w:b/>
                <w:bCs/>
                <w:noProof/>
              </w:rPr>
              <w:t>Adding Physics Components to Entities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_Toc163929000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8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61E000BE" w14:textId="423868E5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1" w:history="1">
            <w:r w:rsidR="007C4F17" w:rsidRPr="00F360EA">
              <w:rPr>
                <w:rStyle w:val="Hyperlink"/>
                <w:b/>
                <w:bCs/>
                <w:noProof/>
              </w:rPr>
              <w:t>Input Handling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_Toc163929001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9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69895B8D" w14:textId="14BC98BE" w:rsidR="007C4F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2" w:history="1">
            <w:r w:rsidR="007C4F17" w:rsidRPr="00F360EA">
              <w:rPr>
                <w:rStyle w:val="Hyperlink"/>
                <w:b/>
                <w:bCs/>
                <w:noProof/>
              </w:rPr>
              <w:t>Directions on Using the GLFW Input System: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_Toc163929002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9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558A2AF4" w14:textId="2765AD39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3" w:history="1">
            <w:r w:rsidR="007C4F17" w:rsidRPr="00F360EA">
              <w:rPr>
                <w:rStyle w:val="Hyperlink"/>
                <w:b/>
                <w:bCs/>
                <w:noProof/>
              </w:rPr>
              <w:t>Scripting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_Toc163929003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10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309EC0B6" w14:textId="7AB3663F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4" w:history="1">
            <w:r w:rsidR="007C4F17" w:rsidRPr="00F360EA">
              <w:rPr>
                <w:rStyle w:val="Hyperlink"/>
                <w:b/>
                <w:bCs/>
                <w:noProof/>
              </w:rPr>
              <w:t>Debugging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_Toc163929004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11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5553D970" w14:textId="2A7237D4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5" w:history="1">
            <w:r w:rsidR="007C4F17" w:rsidRPr="00F360EA">
              <w:rPr>
                <w:rStyle w:val="Hyperlink"/>
                <w:b/>
                <w:bCs/>
                <w:noProof/>
              </w:rPr>
              <w:t>Further Documentation (External Documentation)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_Toc163929005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12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0CC976EE" w14:textId="2E55DF19" w:rsidR="007C4F1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929006" w:history="1">
            <w:r w:rsidR="007C4F17" w:rsidRPr="00F360EA">
              <w:rPr>
                <w:rStyle w:val="Hyperlink"/>
                <w:b/>
                <w:bCs/>
                <w:noProof/>
              </w:rPr>
              <w:t>Licensing</w:t>
            </w:r>
            <w:r w:rsidR="007C4F17">
              <w:rPr>
                <w:noProof/>
                <w:webHidden/>
              </w:rPr>
              <w:tab/>
            </w:r>
            <w:r w:rsidR="007C4F17">
              <w:rPr>
                <w:noProof/>
                <w:webHidden/>
              </w:rPr>
              <w:fldChar w:fldCharType="begin"/>
            </w:r>
            <w:r w:rsidR="007C4F17">
              <w:rPr>
                <w:noProof/>
                <w:webHidden/>
              </w:rPr>
              <w:instrText xml:space="preserve"> PAGEREF _Toc163929006 \h </w:instrText>
            </w:r>
            <w:r w:rsidR="007C4F17">
              <w:rPr>
                <w:noProof/>
                <w:webHidden/>
              </w:rPr>
            </w:r>
            <w:r w:rsidR="007C4F17">
              <w:rPr>
                <w:noProof/>
                <w:webHidden/>
              </w:rPr>
              <w:fldChar w:fldCharType="separate"/>
            </w:r>
            <w:r w:rsidR="007C4F17">
              <w:rPr>
                <w:noProof/>
                <w:webHidden/>
              </w:rPr>
              <w:t>13</w:t>
            </w:r>
            <w:r w:rsidR="007C4F17">
              <w:rPr>
                <w:noProof/>
                <w:webHidden/>
              </w:rPr>
              <w:fldChar w:fldCharType="end"/>
            </w:r>
          </w:hyperlink>
        </w:p>
        <w:p w14:paraId="4B324A7E" w14:textId="27E448C0" w:rsidR="008B3114" w:rsidRDefault="008B3114">
          <w:r>
            <w:rPr>
              <w:b/>
              <w:bCs/>
              <w:noProof/>
            </w:rPr>
            <w:fldChar w:fldCharType="end"/>
          </w:r>
        </w:p>
      </w:sdtContent>
    </w:sdt>
    <w:p w14:paraId="1EAC647C" w14:textId="77777777" w:rsidR="001A5DEA" w:rsidRDefault="001A5DEA">
      <w:r>
        <w:br w:type="page"/>
      </w:r>
    </w:p>
    <w:p w14:paraId="7ABCFB5E" w14:textId="08D5B45B" w:rsidR="001A5DEA" w:rsidRPr="008B3114" w:rsidRDefault="001A5DEA" w:rsidP="0077036D">
      <w:pPr>
        <w:pStyle w:val="Heading1"/>
      </w:pPr>
      <w:bookmarkStart w:id="0" w:name="_Toc163928989"/>
      <w:r w:rsidRPr="008B3114">
        <w:lastRenderedPageBreak/>
        <w:t>Introduction</w:t>
      </w:r>
      <w:bookmarkEnd w:id="0"/>
    </w:p>
    <w:p w14:paraId="036E1C39" w14:textId="77777777" w:rsidR="008B3114" w:rsidRDefault="008B3114"/>
    <w:p w14:paraId="2903901D" w14:textId="5AFCC591" w:rsidR="00BE4337" w:rsidRDefault="008B3114">
      <w:r>
        <w:t>Thi</w:t>
      </w:r>
      <w:r w:rsidR="00BE4337">
        <w:t xml:space="preserve">s is the Game Software Design Document for AAAAEngine. This document provides resources for understanding and utilizing our game engine software effectively. </w:t>
      </w:r>
    </w:p>
    <w:p w14:paraId="0974BB4A" w14:textId="74BACF21" w:rsidR="001A5DEA" w:rsidRDefault="00BE4337">
      <w:r>
        <w:t>In the sections ahead</w:t>
      </w:r>
      <w:r w:rsidR="0099764F">
        <w:t xml:space="preserve">, you’ll find detailed explanations covering our engine’s architecture, system requirements, user guide, scripting capabilities, debugging mechanisms, and more. </w:t>
      </w:r>
    </w:p>
    <w:p w14:paraId="267436DE" w14:textId="77777777" w:rsidR="008251EB" w:rsidRDefault="008251EB"/>
    <w:p w14:paraId="547E3575" w14:textId="7A68AFE2" w:rsidR="00953D85" w:rsidRPr="008B3114" w:rsidRDefault="00953D85" w:rsidP="0077036D">
      <w:pPr>
        <w:pStyle w:val="Heading1"/>
      </w:pPr>
      <w:bookmarkStart w:id="1" w:name="_Toc163928990"/>
      <w:r w:rsidRPr="008B3114">
        <w:t>Game Engine Overview</w:t>
      </w:r>
      <w:bookmarkEnd w:id="1"/>
    </w:p>
    <w:p w14:paraId="034765BF" w14:textId="77777777" w:rsidR="008B3114" w:rsidRDefault="008B3114"/>
    <w:p w14:paraId="0F66DFBD" w14:textId="77777777" w:rsidR="00A90012" w:rsidRDefault="00EC1E3B">
      <w:r>
        <w:t xml:space="preserve">The game engine has been created </w:t>
      </w:r>
      <w:r w:rsidR="00774CDC">
        <w:t>using an Entity Component System</w:t>
      </w:r>
      <w:r w:rsidR="00E65FC1">
        <w:t xml:space="preserve">, which allows for the creation and management of entities and their respective components. The engine </w:t>
      </w:r>
      <w:r w:rsidR="00B94F2F">
        <w:t xml:space="preserve">is fulling interacted with by the user through scripts. </w:t>
      </w:r>
      <w:r w:rsidR="0018294C">
        <w:t xml:space="preserve">A </w:t>
      </w:r>
      <w:r w:rsidR="00095DBA">
        <w:t>Game</w:t>
      </w:r>
      <w:r w:rsidR="0018294C">
        <w:t xml:space="preserve"> script is created</w:t>
      </w:r>
      <w:r w:rsidR="000318DF">
        <w:t xml:space="preserve">, which can then be used to add entities. Each entity has components. Some components have been created </w:t>
      </w:r>
      <w:r w:rsidR="008D5237">
        <w:t>for the user (Transform, RigidBody or Colliders for example)</w:t>
      </w:r>
      <w:r w:rsidR="00454100">
        <w:t>. Other components can be created</w:t>
      </w:r>
      <w:r w:rsidR="00C24CCE">
        <w:t xml:space="preserve"> by the user through scripts</w:t>
      </w:r>
      <w:r w:rsidR="00A90012">
        <w:t>.</w:t>
      </w:r>
    </w:p>
    <w:p w14:paraId="1D305FB3" w14:textId="2C5A2FE0" w:rsidR="00953D85" w:rsidRDefault="00A90012">
      <w:r>
        <w:t>The engine is fully code/text based</w:t>
      </w:r>
      <w:r w:rsidR="009453EA">
        <w:t>.</w:t>
      </w:r>
    </w:p>
    <w:p w14:paraId="632D13E9" w14:textId="77777777" w:rsidR="008251EB" w:rsidRDefault="008251EB"/>
    <w:p w14:paraId="40939FDD" w14:textId="06D0BFF3" w:rsidR="006F7565" w:rsidRPr="008B3114" w:rsidRDefault="008C69EC" w:rsidP="0077036D">
      <w:pPr>
        <w:pStyle w:val="Heading1"/>
      </w:pPr>
      <w:bookmarkStart w:id="2" w:name="_Toc163928991"/>
      <w:r w:rsidRPr="008B3114">
        <w:t>System Requirements</w:t>
      </w:r>
      <w:bookmarkEnd w:id="2"/>
    </w:p>
    <w:p w14:paraId="3CD37E3E" w14:textId="77777777" w:rsidR="008B3114" w:rsidRDefault="008B3114"/>
    <w:p w14:paraId="277DCE07" w14:textId="77777777" w:rsidR="009453EA" w:rsidRDefault="009453EA" w:rsidP="009453EA">
      <w:pPr>
        <w:pStyle w:val="ListParagraph"/>
        <w:numPr>
          <w:ilvl w:val="0"/>
          <w:numId w:val="1"/>
        </w:numPr>
      </w:pPr>
      <w:r>
        <w:t>Windows 10/11</w:t>
      </w:r>
    </w:p>
    <w:p w14:paraId="11607092" w14:textId="0DE064B4" w:rsidR="006F7565" w:rsidRDefault="009453EA" w:rsidP="009453EA">
      <w:pPr>
        <w:pStyle w:val="ListParagraph"/>
        <w:numPr>
          <w:ilvl w:val="0"/>
          <w:numId w:val="1"/>
        </w:numPr>
      </w:pPr>
      <w:r>
        <w:t>Support for LUA and C++</w:t>
      </w:r>
      <w:r w:rsidR="006F7565">
        <w:br w:type="page"/>
      </w:r>
    </w:p>
    <w:p w14:paraId="0C53D2F5" w14:textId="6C2C6ABC" w:rsidR="00953D85" w:rsidRPr="008B3114" w:rsidRDefault="00D54026" w:rsidP="0077036D">
      <w:pPr>
        <w:pStyle w:val="Heading1"/>
      </w:pPr>
      <w:bookmarkStart w:id="3" w:name="_Toc163928992"/>
      <w:r w:rsidRPr="008B3114">
        <w:lastRenderedPageBreak/>
        <w:t xml:space="preserve">Game Engine </w:t>
      </w:r>
      <w:r w:rsidR="00D42D45" w:rsidRPr="008B3114">
        <w:t>User Guide</w:t>
      </w:r>
      <w:bookmarkEnd w:id="3"/>
    </w:p>
    <w:p w14:paraId="28E91623" w14:textId="77777777" w:rsidR="001D305D" w:rsidRDefault="6256956A" w:rsidP="001D305D">
      <w:r>
        <w:t>There are a limited number of predefined types natively available in Lua such as:</w:t>
      </w:r>
      <w:del w:id="4" w:author="Microsoft Word" w:date="2024-04-13T01:14:00Z">
        <w:r>
          <w:delText xml:space="preserve"> </w:delText>
        </w:r>
      </w:del>
    </w:p>
    <w:p w14:paraId="26C7E5E6" w14:textId="41CA8AE4" w:rsidR="001D305D" w:rsidRDefault="001D305D" w:rsidP="001D305D">
      <w:pPr>
        <w:pStyle w:val="ListParagraph"/>
        <w:numPr>
          <w:ilvl w:val="0"/>
          <w:numId w:val="1"/>
        </w:numPr>
      </w:pPr>
      <w:r>
        <w:t>Int</w:t>
      </w:r>
      <w:r w:rsidR="003C5A54">
        <w:t>eger</w:t>
      </w:r>
    </w:p>
    <w:p w14:paraId="52D3B0AF" w14:textId="79DE2C90" w:rsidR="003C5A54" w:rsidRDefault="00D45D35" w:rsidP="001D305D">
      <w:pPr>
        <w:pStyle w:val="ListParagraph"/>
        <w:numPr>
          <w:ilvl w:val="0"/>
          <w:numId w:val="1"/>
        </w:numPr>
      </w:pPr>
      <w:r>
        <w:t>Number (double-precision floating point)</w:t>
      </w:r>
    </w:p>
    <w:p w14:paraId="6B28994E" w14:textId="77777777" w:rsidR="003D2ACF" w:rsidRDefault="00F8326B" w:rsidP="001D305D">
      <w:pPr>
        <w:pStyle w:val="ListParagraph"/>
        <w:numPr>
          <w:ilvl w:val="0"/>
          <w:numId w:val="1"/>
        </w:numPr>
      </w:pPr>
      <w:r>
        <w:t>String</w:t>
      </w:r>
    </w:p>
    <w:p w14:paraId="6126A2BF" w14:textId="50F0FCD2" w:rsidR="003D2ACF" w:rsidRDefault="003D2ACF" w:rsidP="001D305D">
      <w:pPr>
        <w:pStyle w:val="ListParagraph"/>
        <w:numPr>
          <w:ilvl w:val="0"/>
          <w:numId w:val="1"/>
        </w:numPr>
      </w:pPr>
      <w:r>
        <w:t>Boolean</w:t>
      </w:r>
    </w:p>
    <w:p w14:paraId="28CC519A" w14:textId="624397D7" w:rsidR="00A17BDB" w:rsidRDefault="00A17BDB" w:rsidP="001D305D">
      <w:pPr>
        <w:pStyle w:val="ListParagraph"/>
        <w:numPr>
          <w:ilvl w:val="0"/>
          <w:numId w:val="1"/>
        </w:numPr>
      </w:pPr>
      <w:r>
        <w:t>Function</w:t>
      </w:r>
    </w:p>
    <w:p w14:paraId="0258247C" w14:textId="58CA1703" w:rsidR="00A17BDB" w:rsidRDefault="0061557F" w:rsidP="0061557F">
      <w:r>
        <w:t xml:space="preserve">For </w:t>
      </w:r>
      <w:r w:rsidR="00907DA1">
        <w:t xml:space="preserve">ease of understanding and efficient use of the engine we have provided multiple </w:t>
      </w:r>
      <w:r w:rsidR="00B02740">
        <w:t>custom types for Lua, such as:</w:t>
      </w:r>
    </w:p>
    <w:p w14:paraId="5819D342" w14:textId="178B0757" w:rsidR="00B02740" w:rsidRDefault="0036759A" w:rsidP="00B02740">
      <w:pPr>
        <w:pStyle w:val="ListParagraph"/>
        <w:numPr>
          <w:ilvl w:val="0"/>
          <w:numId w:val="1"/>
        </w:numPr>
      </w:pPr>
      <w:r>
        <w:t>ENTITY (</w:t>
      </w:r>
      <w:proofErr w:type="gramStart"/>
      <w:r>
        <w:t>entt::</w:t>
      </w:r>
      <w:proofErr w:type="gramEnd"/>
      <w:r>
        <w:t>entity facade)</w:t>
      </w:r>
    </w:p>
    <w:p w14:paraId="2D571F06" w14:textId="00DDB96D" w:rsidR="003E30DD" w:rsidRDefault="003E30DD" w:rsidP="003E30DD">
      <w:pPr>
        <w:pStyle w:val="ListParagraph"/>
        <w:numPr>
          <w:ilvl w:val="0"/>
          <w:numId w:val="1"/>
        </w:numPr>
      </w:pPr>
      <w:r>
        <w:t>BodyType</w:t>
      </w:r>
    </w:p>
    <w:p w14:paraId="27EB4F9E" w14:textId="5B41A86A" w:rsidR="003E30DD" w:rsidRDefault="003E30DD" w:rsidP="003E30DD">
      <w:pPr>
        <w:pStyle w:val="ListParagraph"/>
        <w:numPr>
          <w:ilvl w:val="0"/>
          <w:numId w:val="1"/>
        </w:numPr>
      </w:pPr>
      <w:r>
        <w:t>Vector3</w:t>
      </w:r>
    </w:p>
    <w:p w14:paraId="34AD6677" w14:textId="4AACD26D" w:rsidR="003E30DD" w:rsidRDefault="00482D18" w:rsidP="003E30DD">
      <w:pPr>
        <w:pStyle w:val="ListParagraph"/>
        <w:numPr>
          <w:ilvl w:val="0"/>
          <w:numId w:val="1"/>
        </w:numPr>
      </w:pPr>
      <w:r>
        <w:t>GUKey</w:t>
      </w:r>
    </w:p>
    <w:p w14:paraId="2E16AA43" w14:textId="76F3EDE9" w:rsidR="00482D18" w:rsidRDefault="00482D18" w:rsidP="003E30DD">
      <w:pPr>
        <w:pStyle w:val="ListParagraph"/>
        <w:numPr>
          <w:ilvl w:val="0"/>
          <w:numId w:val="1"/>
        </w:numPr>
      </w:pPr>
      <w:r>
        <w:t>GUMouse</w:t>
      </w:r>
    </w:p>
    <w:p w14:paraId="65DB18A5" w14:textId="0E17049C" w:rsidR="00482D18" w:rsidRDefault="00B346BD" w:rsidP="00482D18">
      <w:r>
        <w:t xml:space="preserve">These can be used in conjunction with the numerous custom functions and </w:t>
      </w:r>
      <w:r w:rsidR="001653FC">
        <w:t>classes</w:t>
      </w:r>
      <w:r>
        <w:t xml:space="preserve"> that we have provided Lua</w:t>
      </w:r>
      <w:r w:rsidR="001653FC">
        <w:t xml:space="preserve">, to develop comprehensive </w:t>
      </w:r>
      <w:r w:rsidR="008343EB">
        <w:t>games</w:t>
      </w:r>
      <w:r w:rsidR="001653FC">
        <w:t>.</w:t>
      </w:r>
    </w:p>
    <w:p w14:paraId="5E1159A5" w14:textId="10A6522B" w:rsidR="003D6833" w:rsidRDefault="003D6833" w:rsidP="00482D18">
      <w:r>
        <w:t>The Engine also provides users with many in-built systems such as:</w:t>
      </w:r>
    </w:p>
    <w:p w14:paraId="5324E972" w14:textId="36B6D53D" w:rsidR="003D6833" w:rsidRDefault="002B5A80" w:rsidP="003D6833">
      <w:pPr>
        <w:pStyle w:val="ListParagraph"/>
        <w:numPr>
          <w:ilvl w:val="0"/>
          <w:numId w:val="1"/>
        </w:numPr>
      </w:pPr>
      <w:r>
        <w:t>Physics System</w:t>
      </w:r>
    </w:p>
    <w:p w14:paraId="0D59450B" w14:textId="7FA444DF" w:rsidR="002B5A80" w:rsidRDefault="002B5A80" w:rsidP="003D6833">
      <w:pPr>
        <w:pStyle w:val="ListParagraph"/>
        <w:numPr>
          <w:ilvl w:val="0"/>
          <w:numId w:val="1"/>
        </w:numPr>
      </w:pPr>
      <w:r>
        <w:t>Input Handling System</w:t>
      </w:r>
    </w:p>
    <w:p w14:paraId="18AB169C" w14:textId="57B4A5BC" w:rsidR="002B5A80" w:rsidRDefault="00D3617F" w:rsidP="003D6833">
      <w:pPr>
        <w:pStyle w:val="ListParagraph"/>
        <w:numPr>
          <w:ilvl w:val="0"/>
          <w:numId w:val="1"/>
        </w:numPr>
      </w:pPr>
      <w:r>
        <w:t>Terrain System</w:t>
      </w:r>
    </w:p>
    <w:p w14:paraId="68CE057E" w14:textId="700DD682" w:rsidR="00D3617F" w:rsidRDefault="00600B7C" w:rsidP="003D6833">
      <w:pPr>
        <w:pStyle w:val="ListParagraph"/>
        <w:numPr>
          <w:ilvl w:val="0"/>
          <w:numId w:val="1"/>
        </w:numPr>
      </w:pPr>
      <w:r>
        <w:t>Rendering System</w:t>
      </w:r>
    </w:p>
    <w:p w14:paraId="24DBB924" w14:textId="70465AFB" w:rsidR="00600B7C" w:rsidRDefault="00600B7C" w:rsidP="003D6833">
      <w:pPr>
        <w:pStyle w:val="ListParagraph"/>
        <w:numPr>
          <w:ilvl w:val="0"/>
          <w:numId w:val="1"/>
        </w:numPr>
      </w:pPr>
      <w:r>
        <w:t>Skybox System</w:t>
      </w:r>
    </w:p>
    <w:p w14:paraId="3CCC02AD" w14:textId="29C91EA5" w:rsidR="00600B7C" w:rsidRDefault="00600B7C" w:rsidP="003D6833">
      <w:pPr>
        <w:pStyle w:val="ListParagraph"/>
        <w:numPr>
          <w:ilvl w:val="0"/>
          <w:numId w:val="1"/>
        </w:numPr>
      </w:pPr>
      <w:r>
        <w:t>Texturing and Material System</w:t>
      </w:r>
    </w:p>
    <w:p w14:paraId="0D79FD0D" w14:textId="2B401819" w:rsidR="00D11D82" w:rsidRDefault="00D11D82" w:rsidP="003D6833">
      <w:pPr>
        <w:pStyle w:val="ListParagraph"/>
        <w:numPr>
          <w:ilvl w:val="0"/>
          <w:numId w:val="1"/>
        </w:numPr>
      </w:pPr>
      <w:r>
        <w:t>Entity Management System</w:t>
      </w:r>
    </w:p>
    <w:p w14:paraId="36C8E9CE" w14:textId="3FEBD47D" w:rsidR="00600B7C" w:rsidRDefault="005B4276" w:rsidP="005B4276">
      <w:r>
        <w:t xml:space="preserve">These can be utilised to develop a </w:t>
      </w:r>
      <w:r w:rsidR="003E613D">
        <w:t>game easier within one or more Lua files.</w:t>
      </w:r>
      <w:r w:rsidR="00306155">
        <w:t xml:space="preserve"> </w:t>
      </w:r>
    </w:p>
    <w:p w14:paraId="16EDC520" w14:textId="014F7ACC" w:rsidR="00953D85" w:rsidRDefault="00953D85" w:rsidP="001D305D">
      <w:pPr>
        <w:pStyle w:val="ListParagraph"/>
        <w:numPr>
          <w:ilvl w:val="0"/>
          <w:numId w:val="1"/>
        </w:numPr>
      </w:pPr>
      <w:r>
        <w:br w:type="page"/>
      </w:r>
    </w:p>
    <w:p w14:paraId="48006AD7" w14:textId="7B99E90A" w:rsidR="00D42D45" w:rsidRPr="008B3114" w:rsidRDefault="00D42D45" w:rsidP="0077036D">
      <w:pPr>
        <w:pStyle w:val="Heading1"/>
      </w:pPr>
      <w:bookmarkStart w:id="5" w:name="_Toc163928993"/>
      <w:r w:rsidRPr="008B3114">
        <w:lastRenderedPageBreak/>
        <w:t>Game Engine APIs</w:t>
      </w:r>
      <w:r w:rsidR="00C43D84">
        <w:t>/Li</w:t>
      </w:r>
      <w:r w:rsidR="005C0C96">
        <w:t>brarys</w:t>
      </w:r>
      <w:bookmarkEnd w:id="5"/>
    </w:p>
    <w:p w14:paraId="1599CEA7" w14:textId="240C12A1" w:rsidR="008B3114" w:rsidRDefault="00C94336" w:rsidP="00C94336">
      <w:pPr>
        <w:pStyle w:val="ListParagraph"/>
        <w:numPr>
          <w:ilvl w:val="0"/>
          <w:numId w:val="1"/>
        </w:numPr>
      </w:pPr>
      <w:r>
        <w:t xml:space="preserve">React Physics </w:t>
      </w:r>
      <w:proofErr w:type="gramStart"/>
      <w:r>
        <w:t>3D</w:t>
      </w:r>
      <w:proofErr w:type="gramEnd"/>
    </w:p>
    <w:p w14:paraId="165A7F5E" w14:textId="5138B92C" w:rsidR="00C94336" w:rsidRDefault="00C94336" w:rsidP="00C94336">
      <w:pPr>
        <w:pStyle w:val="ListParagraph"/>
        <w:numPr>
          <w:ilvl w:val="0"/>
          <w:numId w:val="1"/>
        </w:numPr>
      </w:pPr>
      <w:r>
        <w:t>ImGUI</w:t>
      </w:r>
    </w:p>
    <w:p w14:paraId="37EED613" w14:textId="336AE4D1" w:rsidR="003D5D31" w:rsidRDefault="00E31595" w:rsidP="00C94336">
      <w:pPr>
        <w:pStyle w:val="ListParagraph"/>
        <w:numPr>
          <w:ilvl w:val="0"/>
          <w:numId w:val="1"/>
        </w:numPr>
      </w:pPr>
      <w:proofErr w:type="gramStart"/>
      <w:r>
        <w:t>OpenGL(</w:t>
      </w:r>
      <w:proofErr w:type="gramEnd"/>
      <w:r w:rsidR="00673937">
        <w:t>3</w:t>
      </w:r>
      <w:r>
        <w:t>)</w:t>
      </w:r>
      <w:r w:rsidR="00C43D84">
        <w:t xml:space="preserve"> and GFLW</w:t>
      </w:r>
    </w:p>
    <w:p w14:paraId="54154132" w14:textId="4BE35E76" w:rsidR="00400016" w:rsidRDefault="00400016" w:rsidP="00C94336">
      <w:pPr>
        <w:pStyle w:val="ListParagraph"/>
        <w:numPr>
          <w:ilvl w:val="0"/>
          <w:numId w:val="1"/>
        </w:numPr>
      </w:pPr>
      <w:r>
        <w:t>ENTT</w:t>
      </w:r>
    </w:p>
    <w:p w14:paraId="148A82B3" w14:textId="6C9FB93A" w:rsidR="00400016" w:rsidRDefault="00400016" w:rsidP="00C94336">
      <w:pPr>
        <w:pStyle w:val="ListParagraph"/>
        <w:numPr>
          <w:ilvl w:val="0"/>
          <w:numId w:val="1"/>
        </w:numPr>
      </w:pPr>
      <w:r>
        <w:t>Assimp</w:t>
      </w:r>
    </w:p>
    <w:p w14:paraId="622B4BFE" w14:textId="10B33C7A" w:rsidR="00400016" w:rsidRDefault="00400016" w:rsidP="00C94336">
      <w:pPr>
        <w:pStyle w:val="ListParagraph"/>
        <w:numPr>
          <w:ilvl w:val="0"/>
          <w:numId w:val="1"/>
        </w:numPr>
      </w:pPr>
      <w:r>
        <w:t>GLM</w:t>
      </w:r>
    </w:p>
    <w:p w14:paraId="4297F013" w14:textId="7DBEC51C" w:rsidR="00400016" w:rsidRDefault="00EA126A" w:rsidP="00C94336">
      <w:pPr>
        <w:pStyle w:val="ListParagraph"/>
        <w:numPr>
          <w:ilvl w:val="0"/>
          <w:numId w:val="1"/>
        </w:numPr>
      </w:pPr>
      <w:r>
        <w:t>GLEW</w:t>
      </w:r>
    </w:p>
    <w:p w14:paraId="19AE19B7" w14:textId="4FB5EBFC" w:rsidR="00EB6B54" w:rsidRDefault="00EB6B54" w:rsidP="00C94336">
      <w:pPr>
        <w:pStyle w:val="ListParagraph"/>
        <w:numPr>
          <w:ilvl w:val="0"/>
          <w:numId w:val="1"/>
        </w:numPr>
      </w:pPr>
      <w:r>
        <w:t>Lua</w:t>
      </w:r>
    </w:p>
    <w:p w14:paraId="3EE77473" w14:textId="55C03080" w:rsidR="00EB6B54" w:rsidRDefault="00EB6B54" w:rsidP="00C94336">
      <w:pPr>
        <w:pStyle w:val="ListParagraph"/>
        <w:numPr>
          <w:ilvl w:val="0"/>
          <w:numId w:val="1"/>
        </w:numPr>
      </w:pPr>
      <w:r>
        <w:t>Sol</w:t>
      </w:r>
    </w:p>
    <w:p w14:paraId="53C4C50B" w14:textId="77777777" w:rsidR="00FA6E51" w:rsidRDefault="00FA6E51" w:rsidP="00FA6E51">
      <w:pPr>
        <w:ind w:left="360"/>
      </w:pPr>
    </w:p>
    <w:p w14:paraId="61F9742F" w14:textId="77777777" w:rsidR="00D42D45" w:rsidRDefault="00D42D45">
      <w:r>
        <w:br w:type="page"/>
      </w:r>
    </w:p>
    <w:p w14:paraId="4F9969B2" w14:textId="208E2938" w:rsidR="00F94EFE" w:rsidRDefault="00F94EFE" w:rsidP="0077036D">
      <w:pPr>
        <w:pStyle w:val="Heading1"/>
      </w:pPr>
      <w:bookmarkStart w:id="6" w:name="_Toc163928994"/>
      <w:r>
        <w:lastRenderedPageBreak/>
        <w:t>ENTT (Entities and Components)</w:t>
      </w:r>
      <w:bookmarkEnd w:id="6"/>
    </w:p>
    <w:p w14:paraId="1A6D7DB8" w14:textId="77777777" w:rsidR="00E23AA4" w:rsidRDefault="00E23AA4">
      <w:pPr>
        <w:rPr>
          <w:b/>
          <w:bCs/>
          <w:u w:val="single"/>
        </w:rPr>
      </w:pPr>
    </w:p>
    <w:p w14:paraId="0A65947B" w14:textId="77777777" w:rsidR="00E23AA4" w:rsidRPr="00E23AA4" w:rsidRDefault="00E23AA4" w:rsidP="00E23AA4">
      <w:pPr>
        <w:pStyle w:val="Heading2"/>
        <w:rPr>
          <w:b/>
          <w:bCs/>
          <w:color w:val="auto"/>
          <w:u w:val="single"/>
        </w:rPr>
      </w:pPr>
      <w:bookmarkStart w:id="7" w:name="_Toc163928995"/>
      <w:r w:rsidRPr="00E23AA4">
        <w:rPr>
          <w:b/>
          <w:bCs/>
          <w:color w:val="auto"/>
          <w:u w:val="single"/>
        </w:rPr>
        <w:t>Directions on Adding Entities</w:t>
      </w:r>
      <w:bookmarkEnd w:id="7"/>
    </w:p>
    <w:p w14:paraId="29C596C6" w14:textId="77777777" w:rsidR="007C4F17" w:rsidRDefault="00DE373F" w:rsidP="00DE373F">
      <w:pPr>
        <w:pStyle w:val="ListParagraph"/>
        <w:numPr>
          <w:ilvl w:val="0"/>
          <w:numId w:val="24"/>
        </w:numPr>
      </w:pPr>
      <w:r>
        <w:t>If the user wishes to use this entity outside of the Start function, then they will need to create a variable of type ENTITY to store it:</w:t>
      </w:r>
    </w:p>
    <w:p w14:paraId="299BB69B" w14:textId="56E85304" w:rsidR="00DE373F" w:rsidRDefault="00DE373F" w:rsidP="007C4F17">
      <w:pPr>
        <w:pStyle w:val="ListParagraph"/>
        <w:numPr>
          <w:ilvl w:val="1"/>
          <w:numId w:val="24"/>
        </w:numPr>
      </w:pPr>
      <w:r>
        <w:t xml:space="preserve">entity = </w:t>
      </w:r>
      <w:proofErr w:type="gramStart"/>
      <w:r>
        <w:t>ENTITY:new</w:t>
      </w:r>
      <w:proofErr w:type="gramEnd"/>
      <w:r>
        <w:t>()</w:t>
      </w:r>
    </w:p>
    <w:p w14:paraId="26909A4C" w14:textId="5B5F9433" w:rsidR="00E23AA4" w:rsidRDefault="00DE373F" w:rsidP="007C4F17">
      <w:pPr>
        <w:pStyle w:val="ListParagraph"/>
        <w:numPr>
          <w:ilvl w:val="0"/>
          <w:numId w:val="24"/>
        </w:numPr>
      </w:pPr>
      <w:r>
        <w:t>Then, t</w:t>
      </w:r>
      <w:r w:rsidR="005777C7">
        <w:t xml:space="preserve">o add an entity </w:t>
      </w:r>
      <w:r w:rsidR="003F4394">
        <w:t>inside a</w:t>
      </w:r>
      <w:r w:rsidR="006D4B40">
        <w:t xml:space="preserve"> Lua script the user must first</w:t>
      </w:r>
      <w:r w:rsidR="003F4394">
        <w:t xml:space="preserve"> either</w:t>
      </w:r>
      <w:r w:rsidR="006D4B40">
        <w:t xml:space="preserve"> navigate to</w:t>
      </w:r>
      <w:r w:rsidR="003F4394">
        <w:t xml:space="preserve"> or create</w:t>
      </w:r>
      <w:r w:rsidR="006D4B40">
        <w:t xml:space="preserve"> the Start function</w:t>
      </w:r>
      <w:r w:rsidR="00320CAE">
        <w:t>. This will ensure the command will be processed in the correct order in relation to the</w:t>
      </w:r>
      <w:r w:rsidR="00825801">
        <w:t xml:space="preserve"> rest of the</w:t>
      </w:r>
      <w:r w:rsidR="00320CAE">
        <w:t xml:space="preserve"> engine</w:t>
      </w:r>
      <w:r w:rsidR="008C3E14">
        <w:t>.</w:t>
      </w:r>
    </w:p>
    <w:p w14:paraId="17595287" w14:textId="77777777" w:rsidR="007C4F17" w:rsidRDefault="00DE373F" w:rsidP="00A42643">
      <w:pPr>
        <w:pStyle w:val="ListParagraph"/>
        <w:numPr>
          <w:ilvl w:val="0"/>
          <w:numId w:val="24"/>
        </w:numPr>
      </w:pPr>
      <w:r>
        <w:t xml:space="preserve">Now the user can </w:t>
      </w:r>
      <w:r w:rsidR="00A42643">
        <w:t>create the entity and store it in their new ‘entity’ variable:</w:t>
      </w:r>
    </w:p>
    <w:p w14:paraId="1B744AFF" w14:textId="66E91862" w:rsidR="00A42643" w:rsidRDefault="002B1EAA" w:rsidP="007C4F17">
      <w:pPr>
        <w:pStyle w:val="ListParagraph"/>
        <w:numPr>
          <w:ilvl w:val="1"/>
          <w:numId w:val="24"/>
        </w:numPr>
      </w:pPr>
      <w:r>
        <w:t xml:space="preserve">entity = </w:t>
      </w:r>
      <w:proofErr w:type="gramStart"/>
      <w:r>
        <w:t>CreateEntity(</w:t>
      </w:r>
      <w:proofErr w:type="gramEnd"/>
      <w:r>
        <w:t>Transform transform, bool torender)</w:t>
      </w:r>
    </w:p>
    <w:p w14:paraId="7105E750" w14:textId="083CFAE5" w:rsidR="002B1EAA" w:rsidRDefault="002B1EAA" w:rsidP="002B1EAA">
      <w:pPr>
        <w:pStyle w:val="ListParagraph"/>
        <w:numPr>
          <w:ilvl w:val="0"/>
          <w:numId w:val="1"/>
        </w:numPr>
      </w:pPr>
      <w:r>
        <w:t xml:space="preserve">The user must pass a variable of type Transform and one of type bool to the </w:t>
      </w:r>
      <w:r w:rsidR="00C07B2A">
        <w:t>function. A Transform is a structure that stores 3 Vector3s:</w:t>
      </w:r>
    </w:p>
    <w:p w14:paraId="79EE9CA6" w14:textId="547AB40A" w:rsidR="00C07B2A" w:rsidRDefault="00C07B2A" w:rsidP="00C07B2A">
      <w:pPr>
        <w:pStyle w:val="ListParagraph"/>
        <w:numPr>
          <w:ilvl w:val="1"/>
          <w:numId w:val="1"/>
        </w:numPr>
      </w:pPr>
      <w:r>
        <w:t>Position</w:t>
      </w:r>
    </w:p>
    <w:p w14:paraId="59D8F079" w14:textId="191242C5" w:rsidR="00C07B2A" w:rsidRDefault="00C07B2A" w:rsidP="00C07B2A">
      <w:pPr>
        <w:pStyle w:val="ListParagraph"/>
        <w:numPr>
          <w:ilvl w:val="1"/>
          <w:numId w:val="1"/>
        </w:numPr>
      </w:pPr>
      <w:r>
        <w:t>Rotation</w:t>
      </w:r>
    </w:p>
    <w:p w14:paraId="2760ADDB" w14:textId="39698866" w:rsidR="00C07B2A" w:rsidRDefault="00C07B2A" w:rsidP="00C07B2A">
      <w:pPr>
        <w:pStyle w:val="ListParagraph"/>
        <w:numPr>
          <w:ilvl w:val="1"/>
          <w:numId w:val="1"/>
        </w:numPr>
      </w:pPr>
      <w:r>
        <w:t>Scale</w:t>
      </w:r>
    </w:p>
    <w:p w14:paraId="24F6EE66" w14:textId="11256655" w:rsidR="000E6568" w:rsidRDefault="000E6568" w:rsidP="007C4F17">
      <w:pPr>
        <w:ind w:firstLine="720"/>
      </w:pPr>
      <w:r>
        <w:t xml:space="preserve">transform = </w:t>
      </w:r>
      <w:proofErr w:type="gramStart"/>
      <w:r>
        <w:t>Transform:new</w:t>
      </w:r>
      <w:proofErr w:type="gramEnd"/>
      <w:r>
        <w:t>()</w:t>
      </w:r>
    </w:p>
    <w:p w14:paraId="68F91FD4" w14:textId="6DCBCBCD" w:rsidR="000E6568" w:rsidRDefault="000E6568" w:rsidP="007C4F17">
      <w:pPr>
        <w:ind w:firstLine="720"/>
      </w:pPr>
      <w:proofErr w:type="gramStart"/>
      <w:r>
        <w:t>transform:</w:t>
      </w:r>
      <w:r w:rsidR="007E655A">
        <w:t>S</w:t>
      </w:r>
      <w:r>
        <w:t>et</w:t>
      </w:r>
      <w:proofErr w:type="gramEnd"/>
      <w:r>
        <w:t>(1</w:t>
      </w:r>
      <w:r w:rsidR="007E655A">
        <w:t>, Vector3</w:t>
      </w:r>
      <w:r>
        <w:t>)</w:t>
      </w:r>
      <w:r w:rsidR="001E5089">
        <w:tab/>
        <w:t>--Position</w:t>
      </w:r>
    </w:p>
    <w:p w14:paraId="44CED52F" w14:textId="7BDF043B" w:rsidR="001E5089" w:rsidRDefault="001E5089" w:rsidP="007C4F17">
      <w:pPr>
        <w:ind w:firstLine="720"/>
      </w:pPr>
      <w:proofErr w:type="gramStart"/>
      <w:r>
        <w:t>transform:</w:t>
      </w:r>
      <w:r w:rsidR="007E655A">
        <w:t>S</w:t>
      </w:r>
      <w:r>
        <w:t>et</w:t>
      </w:r>
      <w:proofErr w:type="gramEnd"/>
      <w:r>
        <w:t>(2</w:t>
      </w:r>
      <w:r w:rsidR="007E655A">
        <w:t>, Vector3</w:t>
      </w:r>
      <w:r>
        <w:t>)</w:t>
      </w:r>
      <w:r>
        <w:tab/>
        <w:t>--Rotation</w:t>
      </w:r>
    </w:p>
    <w:p w14:paraId="4641C34D" w14:textId="31FE43AF" w:rsidR="001E5089" w:rsidRDefault="001E5089" w:rsidP="007C4F17">
      <w:pPr>
        <w:ind w:firstLine="720"/>
      </w:pPr>
      <w:proofErr w:type="gramStart"/>
      <w:r>
        <w:t>transform:</w:t>
      </w:r>
      <w:r w:rsidR="007E655A">
        <w:t>S</w:t>
      </w:r>
      <w:r>
        <w:t>et</w:t>
      </w:r>
      <w:proofErr w:type="gramEnd"/>
      <w:r>
        <w:t>(3</w:t>
      </w:r>
      <w:r w:rsidR="007E655A">
        <w:t>, Vector3</w:t>
      </w:r>
      <w:r>
        <w:t>)</w:t>
      </w:r>
      <w:r>
        <w:tab/>
        <w:t>--Scale</w:t>
      </w:r>
    </w:p>
    <w:p w14:paraId="55D1B3F7" w14:textId="0DED1030" w:rsidR="000E6568" w:rsidRDefault="000825A8" w:rsidP="00E03621">
      <w:pPr>
        <w:pStyle w:val="ListParagraph"/>
        <w:numPr>
          <w:ilvl w:val="0"/>
          <w:numId w:val="1"/>
        </w:numPr>
      </w:pPr>
      <w:r>
        <w:t>And the bool to specify if the entity is to be active or not.</w:t>
      </w:r>
    </w:p>
    <w:p w14:paraId="34F3B9FC" w14:textId="77777777" w:rsidR="00760914" w:rsidRPr="005777C7" w:rsidRDefault="00760914" w:rsidP="0051577B"/>
    <w:p w14:paraId="58C8A485" w14:textId="77777777" w:rsidR="00F71D4F" w:rsidRDefault="00E23AA4" w:rsidP="00E23AA4">
      <w:pPr>
        <w:pStyle w:val="Heading2"/>
        <w:rPr>
          <w:b/>
          <w:bCs/>
          <w:color w:val="auto"/>
          <w:u w:val="single"/>
        </w:rPr>
      </w:pPr>
      <w:bookmarkStart w:id="8" w:name="_Toc163928996"/>
      <w:r w:rsidRPr="00E23AA4">
        <w:rPr>
          <w:b/>
          <w:bCs/>
          <w:color w:val="auto"/>
          <w:u w:val="single"/>
        </w:rPr>
        <w:t>Directions on Adding Components</w:t>
      </w:r>
      <w:bookmarkEnd w:id="8"/>
    </w:p>
    <w:p w14:paraId="188EAA7D" w14:textId="77777777" w:rsidR="00275DB7" w:rsidRPr="00820B42" w:rsidRDefault="00F71D4F" w:rsidP="00820B42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 w:rsidRPr="00820B42">
        <w:t xml:space="preserve">If the user wishes to add a component to one of their </w:t>
      </w:r>
      <w:r w:rsidR="00275DB7" w:rsidRPr="00820B42">
        <w:t>entities,</w:t>
      </w:r>
      <w:r w:rsidR="005B77B0" w:rsidRPr="00820B42">
        <w:t xml:space="preserve"> they require an existing entity first.</w:t>
      </w:r>
    </w:p>
    <w:p w14:paraId="5E07B762" w14:textId="77777777" w:rsidR="00FE5F43" w:rsidRPr="00820B42" w:rsidRDefault="00275DB7" w:rsidP="00820B42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 w:rsidRPr="00820B42">
        <w:t>Then, to add the component the user must specify the type of component</w:t>
      </w:r>
      <w:r w:rsidR="0043754B" w:rsidRPr="00820B42">
        <w:t>, by choosing the correct function,</w:t>
      </w:r>
      <w:r w:rsidRPr="00820B42">
        <w:t xml:space="preserve"> as well as the constructor argument</w:t>
      </w:r>
      <w:r w:rsidR="00AF49E6" w:rsidRPr="00820B42">
        <w:t xml:space="preserve"> values that are required.</w:t>
      </w:r>
    </w:p>
    <w:p w14:paraId="6AB91F76" w14:textId="77777777" w:rsidR="00820B42" w:rsidRPr="00820B42" w:rsidRDefault="00AF49E6" w:rsidP="0043754B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 w:rsidRPr="00820B42">
        <w:t>For example, if the user wanted to add a PhysicsBody to an Entity</w:t>
      </w:r>
      <w:r w:rsidR="0043754B" w:rsidRPr="00820B42">
        <w:t>:</w:t>
      </w:r>
    </w:p>
    <w:p w14:paraId="788AF291" w14:textId="10A6D153" w:rsidR="00FE5F43" w:rsidRPr="007C4F17" w:rsidRDefault="0043754B" w:rsidP="007C4F17">
      <w:pPr>
        <w:pStyle w:val="ListParagraph"/>
        <w:numPr>
          <w:ilvl w:val="1"/>
          <w:numId w:val="23"/>
        </w:numPr>
        <w:jc w:val="both"/>
        <w:rPr>
          <w:b/>
          <w:bCs/>
          <w:i/>
          <w:iCs/>
          <w:u w:val="single"/>
        </w:rPr>
      </w:pPr>
      <w:r w:rsidRPr="007C4F17">
        <w:rPr>
          <w:rFonts w:cstheme="minorHAnsi"/>
          <w:b/>
          <w:bCs/>
          <w:i/>
          <w:iCs/>
        </w:rPr>
        <w:t>AddPhysicsBody</w:t>
      </w:r>
      <w:r w:rsidR="00FE5F43" w:rsidRPr="007C4F17">
        <w:rPr>
          <w:rFonts w:cstheme="minorHAnsi"/>
          <w:b/>
          <w:bCs/>
          <w:i/>
          <w:iCs/>
        </w:rPr>
        <w:t>(entity)</w:t>
      </w:r>
    </w:p>
    <w:p w14:paraId="20BC8284" w14:textId="77777777" w:rsidR="00820B42" w:rsidRDefault="00FE5F43" w:rsidP="00E060D2">
      <w:pPr>
        <w:pStyle w:val="ListParagraph"/>
        <w:numPr>
          <w:ilvl w:val="0"/>
          <w:numId w:val="21"/>
        </w:numPr>
      </w:pPr>
      <w:r>
        <w:t xml:space="preserve">Or </w:t>
      </w:r>
      <w:r w:rsidR="00697C58">
        <w:t>add a</w:t>
      </w:r>
      <w:r>
        <w:t xml:space="preserve"> </w:t>
      </w:r>
      <w:r w:rsidR="00697C58">
        <w:t>Camera to an Entity:</w:t>
      </w:r>
    </w:p>
    <w:p w14:paraId="10F26AEC" w14:textId="15A2C717" w:rsidR="00A92F3C" w:rsidRPr="00820B42" w:rsidRDefault="0047395E" w:rsidP="00820B42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proofErr w:type="gramStart"/>
      <w:r w:rsidRPr="00820B42">
        <w:rPr>
          <w:b/>
          <w:bCs/>
          <w:i/>
          <w:iCs/>
        </w:rPr>
        <w:t>AddCamera(</w:t>
      </w:r>
      <w:proofErr w:type="gramEnd"/>
      <w:r w:rsidRPr="00820B42">
        <w:rPr>
          <w:b/>
          <w:bCs/>
          <w:i/>
          <w:iCs/>
        </w:rPr>
        <w:t>entity, position, lookAt, upVector, pitch, yaw)</w:t>
      </w:r>
    </w:p>
    <w:p w14:paraId="6FF93E4A" w14:textId="2316D403" w:rsidR="00F94EFE" w:rsidRPr="00AF49E6" w:rsidRDefault="00F94EFE" w:rsidP="00697C58">
      <w:pPr>
        <w:pStyle w:val="Heading2"/>
        <w:rPr>
          <w:b/>
          <w:bCs/>
          <w:sz w:val="32"/>
          <w:szCs w:val="32"/>
          <w:u w:val="single"/>
        </w:rPr>
      </w:pPr>
      <w:r w:rsidRPr="00AF49E6">
        <w:rPr>
          <w:b/>
          <w:bCs/>
          <w:color w:val="auto"/>
          <w:u w:val="single"/>
        </w:rPr>
        <w:br w:type="page"/>
      </w:r>
    </w:p>
    <w:p w14:paraId="60E5AB7C" w14:textId="7E20352F" w:rsidR="007201C3" w:rsidRPr="00C47EC3" w:rsidRDefault="00D42D45" w:rsidP="0077036D">
      <w:pPr>
        <w:pStyle w:val="Heading1"/>
      </w:pPr>
      <w:bookmarkStart w:id="9" w:name="_Toc163928997"/>
      <w:r w:rsidRPr="008B3114">
        <w:lastRenderedPageBreak/>
        <w:t>Asset Information</w:t>
      </w:r>
      <w:bookmarkEnd w:id="9"/>
    </w:p>
    <w:p w14:paraId="06CCC04E" w14:textId="54795A16" w:rsidR="007201C3" w:rsidRDefault="007201C3" w:rsidP="00820B42">
      <w:pPr>
        <w:pStyle w:val="ListParagraph"/>
        <w:numPr>
          <w:ilvl w:val="0"/>
          <w:numId w:val="20"/>
        </w:numPr>
      </w:pPr>
      <w:r>
        <w:t xml:space="preserve">Assets should only be of </w:t>
      </w:r>
      <w:r w:rsidR="004771B6">
        <w:t>OBJ</w:t>
      </w:r>
      <w:r>
        <w:t xml:space="preserve"> File format/</w:t>
      </w:r>
      <w:proofErr w:type="gramStart"/>
      <w:r>
        <w:t>s</w:t>
      </w:r>
      <w:proofErr w:type="gramEnd"/>
    </w:p>
    <w:p w14:paraId="31B8605E" w14:textId="4E701C88" w:rsidR="007201C3" w:rsidRDefault="007201C3" w:rsidP="007201C3">
      <w:pPr>
        <w:pStyle w:val="ListParagraph"/>
        <w:numPr>
          <w:ilvl w:val="0"/>
          <w:numId w:val="20"/>
        </w:numPr>
      </w:pPr>
      <w:r>
        <w:t xml:space="preserve">Textures should only be of </w:t>
      </w:r>
      <w:r w:rsidR="004771B6">
        <w:t>JPG</w:t>
      </w:r>
      <w:r w:rsidR="007B1445">
        <w:t>/PNG</w:t>
      </w:r>
      <w:r>
        <w:t xml:space="preserve"> File format/</w:t>
      </w:r>
      <w:proofErr w:type="gramStart"/>
      <w:r>
        <w:t>s</w:t>
      </w:r>
      <w:proofErr w:type="gramEnd"/>
    </w:p>
    <w:p w14:paraId="13FD0EA3" w14:textId="2374AEAC" w:rsidR="007201C3" w:rsidRPr="007201C3" w:rsidRDefault="007201C3" w:rsidP="007201C3">
      <w:pPr>
        <w:pStyle w:val="Heading2"/>
        <w:rPr>
          <w:b/>
          <w:bCs/>
          <w:color w:val="auto"/>
          <w:u w:val="single"/>
        </w:rPr>
      </w:pPr>
      <w:bookmarkStart w:id="10" w:name="_Toc163928998"/>
      <w:r w:rsidRPr="007201C3">
        <w:rPr>
          <w:b/>
          <w:bCs/>
          <w:color w:val="auto"/>
          <w:u w:val="single"/>
        </w:rPr>
        <w:t>How to load Assets</w:t>
      </w:r>
      <w:bookmarkEnd w:id="10"/>
    </w:p>
    <w:p w14:paraId="29283F7C" w14:textId="77777777" w:rsidR="007C4F17" w:rsidRDefault="00A1795E" w:rsidP="0019345E">
      <w:pPr>
        <w:pStyle w:val="ListParagraph"/>
        <w:numPr>
          <w:ilvl w:val="0"/>
          <w:numId w:val="19"/>
        </w:numPr>
      </w:pPr>
      <w:r>
        <w:t xml:space="preserve">To load an asset the user will use </w:t>
      </w:r>
      <w:r w:rsidR="00C24E67">
        <w:t xml:space="preserve">the MeshLoader </w:t>
      </w:r>
      <w:r w:rsidR="0019345E">
        <w:t>which provides 2 functions:</w:t>
      </w:r>
    </w:p>
    <w:p w14:paraId="4C4C8D6D" w14:textId="77777777" w:rsidR="007C4F17" w:rsidRPr="007C4F17" w:rsidRDefault="0019345E" w:rsidP="0019345E">
      <w:pPr>
        <w:pStyle w:val="ListParagraph"/>
        <w:numPr>
          <w:ilvl w:val="1"/>
          <w:numId w:val="19"/>
        </w:numPr>
        <w:rPr>
          <w:b/>
          <w:bCs/>
          <w:i/>
          <w:iCs/>
        </w:rPr>
      </w:pPr>
      <w:r w:rsidRPr="007C4F17">
        <w:rPr>
          <w:b/>
          <w:bCs/>
          <w:i/>
          <w:iCs/>
        </w:rPr>
        <w:t>LoadMesh(“filename”)</w:t>
      </w:r>
    </w:p>
    <w:p w14:paraId="11CDE554" w14:textId="605587EE" w:rsidR="0019345E" w:rsidRPr="007C4F17" w:rsidRDefault="0019345E" w:rsidP="007C4F17">
      <w:pPr>
        <w:pStyle w:val="ListParagraph"/>
        <w:numPr>
          <w:ilvl w:val="1"/>
          <w:numId w:val="19"/>
        </w:numPr>
        <w:rPr>
          <w:b/>
          <w:bCs/>
          <w:i/>
          <w:iCs/>
        </w:rPr>
      </w:pPr>
      <w:proofErr w:type="gramStart"/>
      <w:r w:rsidRPr="007C4F17">
        <w:rPr>
          <w:b/>
          <w:bCs/>
          <w:i/>
          <w:iCs/>
        </w:rPr>
        <w:t>GetMesh(</w:t>
      </w:r>
      <w:proofErr w:type="gramEnd"/>
      <w:r w:rsidRPr="007C4F17">
        <w:rPr>
          <w:b/>
          <w:bCs/>
          <w:i/>
          <w:iCs/>
        </w:rPr>
        <w:t>)</w:t>
      </w:r>
    </w:p>
    <w:p w14:paraId="47D421CC" w14:textId="77777777" w:rsidR="00D53150" w:rsidRDefault="0019345E" w:rsidP="00820B42">
      <w:pPr>
        <w:pStyle w:val="ListParagraph"/>
        <w:numPr>
          <w:ilvl w:val="0"/>
          <w:numId w:val="18"/>
        </w:numPr>
      </w:pPr>
      <w:r>
        <w:t xml:space="preserve">The user </w:t>
      </w:r>
      <w:r w:rsidR="009F35D1">
        <w:t xml:space="preserve">can use LoadMesh in the Start function </w:t>
      </w:r>
      <w:r w:rsidR="007E757E">
        <w:t xml:space="preserve">to </w:t>
      </w:r>
      <w:r w:rsidR="006B2035">
        <w:t>load the mesh into the MeshLoader</w:t>
      </w:r>
      <w:r w:rsidR="00D53150">
        <w:t>.</w:t>
      </w:r>
    </w:p>
    <w:p w14:paraId="35951BEE" w14:textId="77777777" w:rsidR="007C4F17" w:rsidRDefault="00D53150" w:rsidP="00BE084B">
      <w:pPr>
        <w:pStyle w:val="ListParagraph"/>
        <w:numPr>
          <w:ilvl w:val="0"/>
          <w:numId w:val="18"/>
        </w:numPr>
      </w:pPr>
      <w:r>
        <w:t xml:space="preserve">Then the user can add a Mesh component to </w:t>
      </w:r>
      <w:r w:rsidR="008A18E6">
        <w:t xml:space="preserve">an existing entity with the Mesh stored in the MeshLoader by using </w:t>
      </w:r>
      <w:proofErr w:type="gramStart"/>
      <w:r w:rsidR="00BE084B">
        <w:t>GetMesh(</w:t>
      </w:r>
      <w:proofErr w:type="gramEnd"/>
      <w:r w:rsidR="00BE084B">
        <w:t>) as an argument:</w:t>
      </w:r>
    </w:p>
    <w:p w14:paraId="1B69B8C8" w14:textId="341C1D19" w:rsidR="00360B27" w:rsidRPr="007C4F17" w:rsidRDefault="00BE084B" w:rsidP="007C4F17">
      <w:pPr>
        <w:pStyle w:val="ListParagraph"/>
        <w:numPr>
          <w:ilvl w:val="1"/>
          <w:numId w:val="18"/>
        </w:numPr>
        <w:rPr>
          <w:b/>
          <w:bCs/>
          <w:i/>
          <w:iCs/>
        </w:rPr>
      </w:pPr>
      <w:proofErr w:type="gramStart"/>
      <w:r w:rsidRPr="007C4F17">
        <w:rPr>
          <w:b/>
          <w:bCs/>
          <w:i/>
          <w:iCs/>
        </w:rPr>
        <w:t>AddMesh(</w:t>
      </w:r>
      <w:proofErr w:type="gramEnd"/>
      <w:r w:rsidRPr="007C4F17">
        <w:rPr>
          <w:b/>
          <w:bCs/>
          <w:i/>
          <w:iCs/>
        </w:rPr>
        <w:t>entity, GetMesh())</w:t>
      </w:r>
    </w:p>
    <w:p w14:paraId="74E8EDB9" w14:textId="35EC85BC" w:rsidR="00D42D45" w:rsidRDefault="00360B27" w:rsidP="00820B42">
      <w:pPr>
        <w:pStyle w:val="ListParagraph"/>
        <w:numPr>
          <w:ilvl w:val="0"/>
          <w:numId w:val="17"/>
        </w:numPr>
      </w:pPr>
      <w:r>
        <w:t xml:space="preserve">This can be repeated over and over with the same MeshLoader as </w:t>
      </w:r>
      <w:r w:rsidR="00AF5CD5">
        <w:t>the new information overrides the old information.</w:t>
      </w:r>
      <w:r w:rsidR="00D42D45">
        <w:br w:type="page"/>
      </w:r>
    </w:p>
    <w:p w14:paraId="4B89EB60" w14:textId="5C34A986" w:rsidR="00D358F3" w:rsidRPr="008B3114" w:rsidRDefault="00D358F3" w:rsidP="0077036D">
      <w:pPr>
        <w:pStyle w:val="Heading1"/>
      </w:pPr>
      <w:bookmarkStart w:id="11" w:name="_Toc163928999"/>
      <w:r w:rsidRPr="008B3114">
        <w:lastRenderedPageBreak/>
        <w:t>Physics Simulation</w:t>
      </w:r>
      <w:bookmarkEnd w:id="11"/>
    </w:p>
    <w:p w14:paraId="5558C635" w14:textId="77777777" w:rsidR="0071436B" w:rsidRDefault="0071436B" w:rsidP="00D85DB7"/>
    <w:p w14:paraId="009A1407" w14:textId="1EED60FE" w:rsidR="007E7042" w:rsidRDefault="00015D74" w:rsidP="007E7042">
      <w:pPr>
        <w:pStyle w:val="Heading2"/>
        <w:rPr>
          <w:b/>
          <w:bCs/>
          <w:color w:val="auto"/>
          <w:u w:val="single"/>
        </w:rPr>
      </w:pPr>
      <w:bookmarkStart w:id="12" w:name="_Toc163929000"/>
      <w:r w:rsidRPr="00015D74">
        <w:rPr>
          <w:b/>
          <w:bCs/>
          <w:color w:val="auto"/>
          <w:u w:val="single"/>
        </w:rPr>
        <w:t>Adding Physics Components to Entities</w:t>
      </w:r>
      <w:bookmarkEnd w:id="12"/>
    </w:p>
    <w:p w14:paraId="108836B4" w14:textId="0F2103C3" w:rsidR="00B84E95" w:rsidRDefault="00B84E95" w:rsidP="00820B42">
      <w:pPr>
        <w:pStyle w:val="ListParagraph"/>
        <w:numPr>
          <w:ilvl w:val="0"/>
          <w:numId w:val="15"/>
        </w:numPr>
      </w:pPr>
      <w:r>
        <w:t>Physics simulation is performed through ReactPhysics3D, which provides a Physics World, Rigid Bodies, and Collision Shapes.</w:t>
      </w:r>
    </w:p>
    <w:p w14:paraId="26635CE4" w14:textId="77777777" w:rsidR="007C4F17" w:rsidRDefault="00B84E95" w:rsidP="00B84E95">
      <w:pPr>
        <w:pStyle w:val="ListParagraph"/>
        <w:numPr>
          <w:ilvl w:val="0"/>
          <w:numId w:val="15"/>
        </w:numPr>
      </w:pPr>
      <w:r>
        <w:t>A PhysicsBody component can be added to an existing Entity which stores the Entity’s Physics object:</w:t>
      </w:r>
    </w:p>
    <w:p w14:paraId="32546849" w14:textId="1040F0D2" w:rsidR="00B84E95" w:rsidRPr="007C4F17" w:rsidRDefault="00B84E95" w:rsidP="007C4F17">
      <w:pPr>
        <w:pStyle w:val="ListParagraph"/>
        <w:numPr>
          <w:ilvl w:val="1"/>
          <w:numId w:val="15"/>
        </w:numPr>
        <w:rPr>
          <w:b/>
          <w:bCs/>
          <w:i/>
          <w:iCs/>
        </w:rPr>
      </w:pPr>
      <w:r w:rsidRPr="007C4F17">
        <w:rPr>
          <w:b/>
          <w:bCs/>
          <w:i/>
          <w:iCs/>
        </w:rPr>
        <w:t>AddPhysicsBody(entity)</w:t>
      </w:r>
    </w:p>
    <w:p w14:paraId="0D30C663" w14:textId="77777777" w:rsidR="007C4F17" w:rsidRDefault="00B84E95" w:rsidP="00B84E95">
      <w:pPr>
        <w:pStyle w:val="ListParagraph"/>
        <w:numPr>
          <w:ilvl w:val="0"/>
          <w:numId w:val="16"/>
        </w:numPr>
      </w:pPr>
      <w:r>
        <w:t>To add a Rigid body to this Entity the user can use the function ‘setEntityPhysicsBody’ which takes an existing Physics object as input:</w:t>
      </w:r>
    </w:p>
    <w:p w14:paraId="65DFFB14" w14:textId="4FE13165" w:rsidR="00B84E95" w:rsidRPr="007C4F17" w:rsidRDefault="00B84E95" w:rsidP="007C4F17">
      <w:pPr>
        <w:pStyle w:val="ListParagraph"/>
        <w:numPr>
          <w:ilvl w:val="1"/>
          <w:numId w:val="16"/>
        </w:numPr>
        <w:rPr>
          <w:b/>
          <w:bCs/>
          <w:i/>
          <w:iCs/>
        </w:rPr>
      </w:pPr>
      <w:proofErr w:type="gramStart"/>
      <w:r w:rsidRPr="007C4F17">
        <w:rPr>
          <w:b/>
          <w:bCs/>
          <w:i/>
          <w:iCs/>
        </w:rPr>
        <w:t>setEntityPhysicsBody(</w:t>
      </w:r>
      <w:proofErr w:type="gramEnd"/>
      <w:r w:rsidRPr="007C4F17">
        <w:rPr>
          <w:b/>
          <w:bCs/>
          <w:i/>
          <w:iCs/>
        </w:rPr>
        <w:t>entity, Physics)</w:t>
      </w:r>
    </w:p>
    <w:p w14:paraId="14B914D5" w14:textId="77777777" w:rsidR="007C4F17" w:rsidRDefault="00B84E95" w:rsidP="00B84E95">
      <w:pPr>
        <w:pStyle w:val="ListParagraph"/>
        <w:numPr>
          <w:ilvl w:val="0"/>
          <w:numId w:val="16"/>
        </w:numPr>
      </w:pPr>
      <w:r>
        <w:t>The Physics object can be created with a Rigid body with the ‘AddRigidbody’ function:</w:t>
      </w:r>
    </w:p>
    <w:p w14:paraId="156DA5F5" w14:textId="77777777" w:rsidR="007C4F17" w:rsidRPr="007C4F17" w:rsidRDefault="00B84E95" w:rsidP="00B84E95">
      <w:pPr>
        <w:pStyle w:val="ListParagraph"/>
        <w:numPr>
          <w:ilvl w:val="1"/>
          <w:numId w:val="16"/>
        </w:numPr>
        <w:rPr>
          <w:b/>
          <w:bCs/>
          <w:i/>
          <w:iCs/>
        </w:rPr>
      </w:pPr>
      <w:r w:rsidRPr="007C4F17">
        <w:rPr>
          <w:b/>
          <w:bCs/>
          <w:i/>
          <w:iCs/>
        </w:rPr>
        <w:t xml:space="preserve">Body = </w:t>
      </w:r>
      <w:proofErr w:type="gramStart"/>
      <w:r w:rsidRPr="007C4F17">
        <w:rPr>
          <w:b/>
          <w:bCs/>
          <w:i/>
          <w:iCs/>
        </w:rPr>
        <w:t>Physics:new</w:t>
      </w:r>
      <w:proofErr w:type="gramEnd"/>
      <w:r w:rsidRPr="007C4F17">
        <w:rPr>
          <w:b/>
          <w:bCs/>
          <w:i/>
          <w:iCs/>
        </w:rPr>
        <w:t>()</w:t>
      </w:r>
    </w:p>
    <w:p w14:paraId="4860CB14" w14:textId="4858E59D" w:rsidR="00B84E95" w:rsidRPr="007C4F17" w:rsidRDefault="00B84E95" w:rsidP="00B84E95">
      <w:pPr>
        <w:pStyle w:val="ListParagraph"/>
        <w:numPr>
          <w:ilvl w:val="1"/>
          <w:numId w:val="16"/>
        </w:numPr>
        <w:rPr>
          <w:b/>
          <w:bCs/>
          <w:i/>
          <w:iCs/>
        </w:rPr>
      </w:pPr>
      <w:proofErr w:type="gramStart"/>
      <w:r w:rsidRPr="007C4F17">
        <w:rPr>
          <w:b/>
          <w:bCs/>
          <w:i/>
          <w:iCs/>
        </w:rPr>
        <w:t>Body:AddRigidbody</w:t>
      </w:r>
      <w:proofErr w:type="gramEnd"/>
      <w:r w:rsidRPr="007C4F17">
        <w:rPr>
          <w:b/>
          <w:bCs/>
          <w:i/>
          <w:iCs/>
        </w:rPr>
        <w:t>(position, mass, body type, gravity)</w:t>
      </w:r>
    </w:p>
    <w:p w14:paraId="6B5856F7" w14:textId="1150ABF6" w:rsidR="00D358F3" w:rsidRPr="00015D74" w:rsidRDefault="00D358F3" w:rsidP="00015D74">
      <w:pPr>
        <w:pStyle w:val="Heading2"/>
        <w:rPr>
          <w:b/>
          <w:bCs/>
          <w:u w:val="single"/>
        </w:rPr>
      </w:pPr>
      <w:r w:rsidRPr="00015D74">
        <w:rPr>
          <w:b/>
          <w:bCs/>
          <w:u w:val="single"/>
        </w:rPr>
        <w:br w:type="page"/>
      </w:r>
    </w:p>
    <w:p w14:paraId="4997B62D" w14:textId="65EC6771" w:rsidR="00D358F3" w:rsidRPr="008B3114" w:rsidRDefault="00D358F3" w:rsidP="0077036D">
      <w:pPr>
        <w:pStyle w:val="Heading1"/>
      </w:pPr>
      <w:bookmarkStart w:id="13" w:name="_Toc163929001"/>
      <w:r w:rsidRPr="008B3114">
        <w:lastRenderedPageBreak/>
        <w:t>Input Handling</w:t>
      </w:r>
      <w:bookmarkEnd w:id="13"/>
    </w:p>
    <w:p w14:paraId="1DD60F33" w14:textId="77777777" w:rsidR="00015D74" w:rsidRDefault="00015D74"/>
    <w:p w14:paraId="432454E5" w14:textId="596E4127" w:rsidR="00EE298A" w:rsidRDefault="00015D74" w:rsidP="00820B42">
      <w:pPr>
        <w:pStyle w:val="ListParagraph"/>
        <w:numPr>
          <w:ilvl w:val="0"/>
          <w:numId w:val="12"/>
        </w:numPr>
      </w:pPr>
      <w:r>
        <w:t xml:space="preserve">Input Handling is done through </w:t>
      </w:r>
      <w:r w:rsidR="004F7BC7">
        <w:t>GLFW</w:t>
      </w:r>
      <w:r w:rsidR="00EE298A">
        <w:t xml:space="preserve"> and its façade.</w:t>
      </w:r>
    </w:p>
    <w:p w14:paraId="4E712D49" w14:textId="1A2CBBAC" w:rsidR="006C6598" w:rsidRDefault="00F92426" w:rsidP="00820B42">
      <w:pPr>
        <w:pStyle w:val="ListParagraph"/>
        <w:numPr>
          <w:ilvl w:val="0"/>
          <w:numId w:val="12"/>
        </w:numPr>
      </w:pPr>
      <w:r>
        <w:t xml:space="preserve">There exists an InputHandler that </w:t>
      </w:r>
      <w:r w:rsidR="006C6598">
        <w:t>uses GLFW to take an input.</w:t>
      </w:r>
    </w:p>
    <w:p w14:paraId="4A012C7E" w14:textId="5FD02C09" w:rsidR="006C6598" w:rsidRDefault="007C4F17" w:rsidP="00820B42">
      <w:pPr>
        <w:pStyle w:val="ListParagraph"/>
        <w:numPr>
          <w:ilvl w:val="0"/>
          <w:numId w:val="12"/>
        </w:numPr>
      </w:pPr>
      <w:r>
        <w:t>But</w:t>
      </w:r>
      <w:r w:rsidR="006C6598">
        <w:t xml:space="preserve"> it </w:t>
      </w:r>
      <w:r w:rsidR="004B3DFE">
        <w:t xml:space="preserve">reduces the calculations done in Lua by providing functions that take Lua functions as input and </w:t>
      </w:r>
      <w:r w:rsidR="00AD50E2">
        <w:t>call them when the event triggers.</w:t>
      </w:r>
    </w:p>
    <w:p w14:paraId="7BAF731B" w14:textId="77777777" w:rsidR="004F7BC7" w:rsidRDefault="004F7BC7" w:rsidP="004F7BC7"/>
    <w:p w14:paraId="640CAB6F" w14:textId="77777777" w:rsidR="000E038C" w:rsidRDefault="004F7BC7" w:rsidP="004F7BC7">
      <w:pPr>
        <w:pStyle w:val="Heading2"/>
        <w:rPr>
          <w:b/>
          <w:bCs/>
          <w:color w:val="auto"/>
          <w:u w:val="single"/>
        </w:rPr>
      </w:pPr>
      <w:bookmarkStart w:id="14" w:name="_Toc163929002"/>
      <w:r w:rsidRPr="004F7BC7">
        <w:rPr>
          <w:b/>
          <w:bCs/>
          <w:color w:val="auto"/>
          <w:u w:val="single"/>
        </w:rPr>
        <w:t xml:space="preserve">Directions on Using the GLFW Input </w:t>
      </w:r>
      <w:r w:rsidR="00EE298A">
        <w:rPr>
          <w:b/>
          <w:bCs/>
          <w:color w:val="auto"/>
          <w:u w:val="single"/>
        </w:rPr>
        <w:t>System</w:t>
      </w:r>
      <w:r w:rsidRPr="004F7BC7">
        <w:rPr>
          <w:b/>
          <w:bCs/>
          <w:color w:val="auto"/>
          <w:u w:val="single"/>
        </w:rPr>
        <w:t>:</w:t>
      </w:r>
      <w:bookmarkEnd w:id="14"/>
    </w:p>
    <w:p w14:paraId="4878C545" w14:textId="7C6807A3" w:rsidR="000F7C3D" w:rsidRPr="003852F2" w:rsidRDefault="00F2021B" w:rsidP="003852F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The user must first create a</w:t>
      </w:r>
      <w:r w:rsidR="000F7C3D">
        <w:t xml:space="preserve"> void</w:t>
      </w:r>
      <w:r>
        <w:t xml:space="preserve"> function</w:t>
      </w:r>
      <w:r w:rsidR="000F7C3D">
        <w:t xml:space="preserve"> with no input arguments</w:t>
      </w:r>
      <w:r>
        <w:t xml:space="preserve"> that </w:t>
      </w:r>
      <w:r w:rsidR="00214F73">
        <w:t>are</w:t>
      </w:r>
      <w:r>
        <w:t xml:space="preserve"> to be used when the </w:t>
      </w:r>
      <w:r w:rsidR="000F7C3D">
        <w:t>specific event is triggered:</w:t>
      </w:r>
    </w:p>
    <w:p w14:paraId="08042469" w14:textId="77777777" w:rsidR="000F7C3D" w:rsidRDefault="000F7C3D" w:rsidP="007C4F17">
      <w:pPr>
        <w:ind w:left="1440"/>
      </w:pPr>
      <w:r>
        <w:t xml:space="preserve">Function </w:t>
      </w:r>
      <w:proofErr w:type="gramStart"/>
      <w:r>
        <w:t>PressW(</w:t>
      </w:r>
      <w:proofErr w:type="gramEnd"/>
      <w:r>
        <w:t>)</w:t>
      </w:r>
    </w:p>
    <w:p w14:paraId="620C64D7" w14:textId="13A1390E" w:rsidR="000F7C3D" w:rsidRDefault="000F7C3D" w:rsidP="007C4F17">
      <w:pPr>
        <w:ind w:left="1440"/>
      </w:pPr>
      <w:r>
        <w:tab/>
        <w:t>--</w:t>
      </w:r>
      <w:r w:rsidR="003D278B">
        <w:t xml:space="preserve">Trigger resolution </w:t>
      </w:r>
      <w:r w:rsidR="00E8665B">
        <w:t>code here</w:t>
      </w:r>
    </w:p>
    <w:p w14:paraId="142664C1" w14:textId="6D225608" w:rsidR="00AA4B37" w:rsidRDefault="00AA4B37" w:rsidP="007C4F17">
      <w:pPr>
        <w:ind w:left="1440"/>
      </w:pPr>
      <w:r>
        <w:t>E</w:t>
      </w:r>
      <w:r w:rsidR="000F7C3D">
        <w:t>nd</w:t>
      </w:r>
    </w:p>
    <w:p w14:paraId="4FC2E868" w14:textId="77777777" w:rsidR="00AA4B37" w:rsidRDefault="00AA4B37" w:rsidP="007C4F17">
      <w:pPr>
        <w:ind w:left="1440"/>
      </w:pPr>
    </w:p>
    <w:p w14:paraId="4BD86E33" w14:textId="77CD43BF" w:rsidR="00AA4B37" w:rsidRDefault="00AA4B37" w:rsidP="007C4F17">
      <w:pPr>
        <w:ind w:left="1440"/>
      </w:pPr>
      <w:r>
        <w:t xml:space="preserve">Function </w:t>
      </w:r>
      <w:proofErr w:type="gramStart"/>
      <w:r w:rsidR="00EF0C0A">
        <w:t>MoveMouse(</w:t>
      </w:r>
      <w:proofErr w:type="gramEnd"/>
      <w:r w:rsidR="00EF0C0A">
        <w:t>)</w:t>
      </w:r>
    </w:p>
    <w:p w14:paraId="3E7FB066" w14:textId="5314DB55" w:rsidR="00EF0C0A" w:rsidRDefault="00EF0C0A" w:rsidP="007C4F17">
      <w:pPr>
        <w:ind w:left="1440"/>
      </w:pPr>
      <w:r>
        <w:tab/>
        <w:t>--Trigger resolution code here</w:t>
      </w:r>
    </w:p>
    <w:p w14:paraId="47F554C1" w14:textId="3B24460A" w:rsidR="00EF0C0A" w:rsidRPr="00AA4B37" w:rsidRDefault="00EF0C0A" w:rsidP="007C4F17">
      <w:pPr>
        <w:ind w:left="1440"/>
      </w:pPr>
      <w:r>
        <w:t>End</w:t>
      </w:r>
    </w:p>
    <w:p w14:paraId="3404AA07" w14:textId="0B14D811" w:rsidR="008D24BE" w:rsidRPr="00820B42" w:rsidRDefault="00AA4B37" w:rsidP="000134DC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Then if the function </w:t>
      </w:r>
      <w:r w:rsidR="00214F73">
        <w:t xml:space="preserve">to be used on the press of a key (PressW) the user must bind a key </w:t>
      </w:r>
      <w:r w:rsidR="00D70939">
        <w:t>using the ‘BindKey’ function:</w:t>
      </w:r>
      <w:r w:rsidR="000134DC">
        <w:t xml:space="preserve"> </w:t>
      </w:r>
      <w:proofErr w:type="gramStart"/>
      <w:r w:rsidR="00D70939" w:rsidRPr="00820B42">
        <w:rPr>
          <w:b/>
          <w:bCs/>
          <w:i/>
          <w:iCs/>
        </w:rPr>
        <w:t>BindKey(</w:t>
      </w:r>
      <w:proofErr w:type="gramEnd"/>
      <w:r w:rsidR="008D24BE" w:rsidRPr="00820B42">
        <w:rPr>
          <w:b/>
          <w:bCs/>
          <w:i/>
          <w:iCs/>
        </w:rPr>
        <w:t>GUKey.</w:t>
      </w:r>
      <w:r w:rsidR="00800659" w:rsidRPr="00820B42">
        <w:rPr>
          <w:b/>
          <w:bCs/>
          <w:i/>
          <w:iCs/>
        </w:rPr>
        <w:t>Key_W, PressW</w:t>
      </w:r>
      <w:r w:rsidR="00D70939" w:rsidRPr="00820B42">
        <w:rPr>
          <w:b/>
          <w:bCs/>
          <w:i/>
          <w:iCs/>
        </w:rPr>
        <w:t>)</w:t>
      </w:r>
    </w:p>
    <w:p w14:paraId="388CA215" w14:textId="77777777" w:rsidR="00CD251B" w:rsidRPr="00422C77" w:rsidRDefault="008D24BE" w:rsidP="006C0C4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The first argument is of type GUKey</w:t>
      </w:r>
      <w:r w:rsidR="00D306DE">
        <w:t xml:space="preserve"> and specifies the key that is to be pressed. The second argument is </w:t>
      </w:r>
      <w:r w:rsidR="00110BE8">
        <w:t>the function to be used once the event is triggered.</w:t>
      </w:r>
    </w:p>
    <w:p w14:paraId="2A4B55C4" w14:textId="46B2DCB7" w:rsidR="00587263" w:rsidRPr="00820B42" w:rsidRDefault="00CD251B" w:rsidP="00820B42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 xml:space="preserve">Then, if the function is to be used </w:t>
      </w:r>
      <w:r w:rsidR="00DA4540">
        <w:t>on the press of a mouse button</w:t>
      </w:r>
      <w:r w:rsidR="00F64D3D">
        <w:t>, the ‘BindMouse’ function is used</w:t>
      </w:r>
      <w:r w:rsidR="00820B42">
        <w:t xml:space="preserve">: </w:t>
      </w:r>
      <w:proofErr w:type="gramStart"/>
      <w:r w:rsidR="00820B42" w:rsidRPr="00820B42">
        <w:rPr>
          <w:b/>
          <w:bCs/>
          <w:i/>
          <w:iCs/>
        </w:rPr>
        <w:t>BindMouse(</w:t>
      </w:r>
      <w:proofErr w:type="gramEnd"/>
      <w:r w:rsidR="00820B42" w:rsidRPr="00820B42">
        <w:rPr>
          <w:b/>
          <w:bCs/>
          <w:i/>
          <w:iCs/>
        </w:rPr>
        <w:t>GUMouse.MOUSE_BUTTON_1)</w:t>
      </w:r>
    </w:p>
    <w:p w14:paraId="4ECFAE1D" w14:textId="78D1F906" w:rsidR="00DA7BA4" w:rsidRPr="00184722" w:rsidRDefault="00F64D3D" w:rsidP="00587263">
      <w:pPr>
        <w:pStyle w:val="ListParagraph"/>
        <w:numPr>
          <w:ilvl w:val="1"/>
          <w:numId w:val="9"/>
        </w:numPr>
        <w:rPr>
          <w:b/>
          <w:bCs/>
          <w:u w:val="single"/>
        </w:rPr>
      </w:pPr>
      <w:r>
        <w:t>The first argument is of type GUMouse</w:t>
      </w:r>
      <w:r w:rsidR="004C1BE0">
        <w:t>, and the second is the function called when the event is triggered.</w:t>
      </w:r>
    </w:p>
    <w:p w14:paraId="39495229" w14:textId="03109752" w:rsidR="00D358F3" w:rsidRPr="00820B42" w:rsidRDefault="004D5D55" w:rsidP="00820B4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Then, if the function is to be used when the mouse is moved</w:t>
      </w:r>
      <w:r w:rsidR="00F54D30">
        <w:t>, the user can use the function ‘</w:t>
      </w:r>
      <w:r w:rsidR="00FD1ADA">
        <w:t xml:space="preserve">MousePosFunc’. This just takes the </w:t>
      </w:r>
      <w:r w:rsidR="00CF6028">
        <w:t>function:</w:t>
      </w:r>
      <w:r w:rsidR="00820B42">
        <w:t xml:space="preserve"> </w:t>
      </w:r>
      <w:proofErr w:type="gramStart"/>
      <w:r w:rsidR="00CF6028" w:rsidRPr="00820B42">
        <w:rPr>
          <w:b/>
          <w:bCs/>
          <w:i/>
          <w:iCs/>
        </w:rPr>
        <w:t>MousePosFunc(</w:t>
      </w:r>
      <w:proofErr w:type="gramEnd"/>
      <w:r w:rsidR="00CF6028" w:rsidRPr="00820B42">
        <w:rPr>
          <w:b/>
          <w:bCs/>
          <w:i/>
          <w:iCs/>
        </w:rPr>
        <w:t>MouseMove)</w:t>
      </w:r>
      <w:r w:rsidR="00D358F3" w:rsidRPr="00820B42">
        <w:rPr>
          <w:b/>
          <w:bCs/>
          <w:u w:val="single"/>
        </w:rPr>
        <w:br w:type="page"/>
      </w:r>
    </w:p>
    <w:p w14:paraId="7E964545" w14:textId="63102313" w:rsidR="004C1295" w:rsidRPr="008B3114" w:rsidRDefault="004C1295" w:rsidP="0077036D">
      <w:pPr>
        <w:pStyle w:val="Heading1"/>
      </w:pPr>
      <w:bookmarkStart w:id="15" w:name="_Toc163929003"/>
      <w:r w:rsidRPr="008B3114">
        <w:lastRenderedPageBreak/>
        <w:t>Scripting</w:t>
      </w:r>
      <w:bookmarkEnd w:id="15"/>
    </w:p>
    <w:p w14:paraId="6C642FF5" w14:textId="77777777" w:rsidR="004F7BC7" w:rsidRDefault="004F7BC7"/>
    <w:p w14:paraId="0A796FD8" w14:textId="34B7AB07" w:rsidR="00E00EEB" w:rsidRDefault="004F7BC7" w:rsidP="00422C77">
      <w:pPr>
        <w:pStyle w:val="ListParagraph"/>
        <w:numPr>
          <w:ilvl w:val="0"/>
          <w:numId w:val="4"/>
        </w:numPr>
      </w:pPr>
      <w:r>
        <w:t>Scripting is done using L</w:t>
      </w:r>
      <w:r w:rsidR="00421863">
        <w:t>ua</w:t>
      </w:r>
      <w:r w:rsidR="007C6BA6">
        <w:t>.</w:t>
      </w:r>
    </w:p>
    <w:p w14:paraId="28B3EA7E" w14:textId="6E4B4C99" w:rsidR="005F2B09" w:rsidRDefault="005F2B09" w:rsidP="00422C77">
      <w:pPr>
        <w:pStyle w:val="ListParagraph"/>
        <w:numPr>
          <w:ilvl w:val="0"/>
          <w:numId w:val="4"/>
        </w:numPr>
      </w:pPr>
      <w:r>
        <w:t xml:space="preserve">Currently only the base library is active </w:t>
      </w:r>
      <w:r w:rsidR="00421863">
        <w:t>in Lua</w:t>
      </w:r>
      <w:r w:rsidR="000A05CB">
        <w:t>.</w:t>
      </w:r>
    </w:p>
    <w:p w14:paraId="218FE8DC" w14:textId="40492CEA" w:rsidR="00843F72" w:rsidRDefault="002B6D81" w:rsidP="00422C77">
      <w:pPr>
        <w:pStyle w:val="ListParagraph"/>
        <w:numPr>
          <w:ilvl w:val="0"/>
          <w:numId w:val="4"/>
        </w:numPr>
      </w:pPr>
      <w:r>
        <w:t>Numerous classes and functions have</w:t>
      </w:r>
      <w:r w:rsidR="00843F72">
        <w:t xml:space="preserve"> been bound to all Lua scripts that are </w:t>
      </w:r>
      <w:r>
        <w:t>added to the project by the user.</w:t>
      </w:r>
    </w:p>
    <w:p w14:paraId="0AE75237" w14:textId="347648AD" w:rsidR="002B6D81" w:rsidRDefault="002B6D81" w:rsidP="00422C77">
      <w:pPr>
        <w:pStyle w:val="ListParagraph"/>
        <w:numPr>
          <w:ilvl w:val="0"/>
          <w:numId w:val="4"/>
        </w:numPr>
      </w:pPr>
      <w:r>
        <w:t>The user is provided</w:t>
      </w:r>
      <w:r w:rsidR="0038150B">
        <w:t xml:space="preserve"> with an initial main script which is used </w:t>
      </w:r>
      <w:r w:rsidR="0084149C">
        <w:t xml:space="preserve">for </w:t>
      </w:r>
      <w:proofErr w:type="gramStart"/>
      <w:r w:rsidR="0084149C">
        <w:t>all of</w:t>
      </w:r>
      <w:proofErr w:type="gramEnd"/>
      <w:r w:rsidR="0084149C">
        <w:t xml:space="preserve"> the overall control of the project.</w:t>
      </w:r>
    </w:p>
    <w:p w14:paraId="755FCAD7" w14:textId="460D2E94" w:rsidR="0084149C" w:rsidRDefault="0084149C" w:rsidP="00422C77">
      <w:pPr>
        <w:pStyle w:val="ListParagraph"/>
        <w:numPr>
          <w:ilvl w:val="0"/>
          <w:numId w:val="4"/>
        </w:numPr>
      </w:pPr>
      <w:r>
        <w:t xml:space="preserve">The main script contains the </w:t>
      </w:r>
      <w:r w:rsidR="00073F9B">
        <w:t>Start function and the Update function:</w:t>
      </w:r>
    </w:p>
    <w:p w14:paraId="36F777D4" w14:textId="7F7E5ACB" w:rsidR="00073F9B" w:rsidRDefault="00073F9B" w:rsidP="00422C77">
      <w:pPr>
        <w:pStyle w:val="ListParagraph"/>
        <w:numPr>
          <w:ilvl w:val="0"/>
          <w:numId w:val="4"/>
        </w:numPr>
      </w:pPr>
      <w:r>
        <w:t>The Start function is called just before the beginning of the game loop</w:t>
      </w:r>
      <w:r w:rsidR="005F6847">
        <w:t>.</w:t>
      </w:r>
    </w:p>
    <w:p w14:paraId="72BC7967" w14:textId="201785B1" w:rsidR="005F6847" w:rsidRDefault="005F6847" w:rsidP="00422C77">
      <w:pPr>
        <w:pStyle w:val="ListParagraph"/>
        <w:numPr>
          <w:ilvl w:val="0"/>
          <w:numId w:val="4"/>
        </w:numPr>
      </w:pPr>
      <w:r>
        <w:t xml:space="preserve">The Update function is called in the game loop after all the updates have been done for </w:t>
      </w:r>
      <w:r w:rsidR="00516CFA">
        <w:t>physics and time.</w:t>
      </w:r>
    </w:p>
    <w:p w14:paraId="0B8686C4" w14:textId="62163ECD" w:rsidR="00E567D0" w:rsidRDefault="0092231A" w:rsidP="00422C77">
      <w:pPr>
        <w:pStyle w:val="ListParagraph"/>
        <w:numPr>
          <w:ilvl w:val="0"/>
          <w:numId w:val="4"/>
        </w:numPr>
      </w:pPr>
      <w:r>
        <w:t>Although there is one main script, the user can create new scripts by saving a text file as .lua, they can then add it to their project with the ‘AddScript’ function</w:t>
      </w:r>
      <w:r w:rsidR="00C77C5E">
        <w:t>:</w:t>
      </w:r>
    </w:p>
    <w:p w14:paraId="242B9759" w14:textId="0E2660C4" w:rsidR="00C77C5E" w:rsidRDefault="00C77C5E" w:rsidP="00422C77">
      <w:r>
        <w:t>AddScript(“filename.lua”)</w:t>
      </w:r>
    </w:p>
    <w:p w14:paraId="48A6F42F" w14:textId="120B9853" w:rsidR="00C77C5E" w:rsidRDefault="009A37B1" w:rsidP="00422C77">
      <w:pPr>
        <w:pStyle w:val="ListParagraph"/>
        <w:numPr>
          <w:ilvl w:val="0"/>
          <w:numId w:val="5"/>
        </w:numPr>
      </w:pPr>
      <w:r>
        <w:t xml:space="preserve">However, all scripts must be stored in the </w:t>
      </w:r>
      <w:r w:rsidR="00C5100E">
        <w:t>‘</w:t>
      </w:r>
      <w:r>
        <w:t>scripts</w:t>
      </w:r>
      <w:r w:rsidR="00C5100E">
        <w:t>’</w:t>
      </w:r>
      <w:r>
        <w:t xml:space="preserve"> </w:t>
      </w:r>
      <w:r w:rsidR="007A0012">
        <w:t>directory</w:t>
      </w:r>
      <w:r>
        <w:t xml:space="preserve"> inside the working directory, </w:t>
      </w:r>
      <w:r w:rsidR="00AA738A">
        <w:t>to</w:t>
      </w:r>
      <w:r>
        <w:t xml:space="preserve"> force good file management.</w:t>
      </w:r>
    </w:p>
    <w:p w14:paraId="292384D1" w14:textId="31C009DC" w:rsidR="001017D1" w:rsidRDefault="001017D1" w:rsidP="00422C77">
      <w:pPr>
        <w:pStyle w:val="ListParagraph"/>
        <w:numPr>
          <w:ilvl w:val="0"/>
          <w:numId w:val="5"/>
        </w:numPr>
      </w:pPr>
      <w:r>
        <w:t xml:space="preserve">The user can create subdirectories inside the ‘scripts’ </w:t>
      </w:r>
      <w:r w:rsidR="007A0012">
        <w:t xml:space="preserve">directory </w:t>
      </w:r>
      <w:r w:rsidR="00D479B2">
        <w:t>although, the user must specify these file paths when adding the script:</w:t>
      </w:r>
    </w:p>
    <w:p w14:paraId="50B4DCE3" w14:textId="036F1B9B" w:rsidR="00D479B2" w:rsidRDefault="00D479B2" w:rsidP="00D479B2">
      <w:r>
        <w:t>AddScript</w:t>
      </w:r>
      <w:r w:rsidR="003105FF">
        <w:t>(“filepath/filename.lua”)</w:t>
      </w:r>
    </w:p>
    <w:p w14:paraId="49C2AFC7" w14:textId="016C7D52" w:rsidR="006148A1" w:rsidRDefault="006148A1" w:rsidP="00422C77">
      <w:pPr>
        <w:pStyle w:val="ListParagraph"/>
        <w:numPr>
          <w:ilvl w:val="0"/>
          <w:numId w:val="6"/>
        </w:numPr>
      </w:pPr>
      <w:r>
        <w:t xml:space="preserve">In Lua, </w:t>
      </w:r>
      <w:r w:rsidR="00880F15">
        <w:t>variables that are defined in a function are local to that function.</w:t>
      </w:r>
    </w:p>
    <w:p w14:paraId="1CBCE137" w14:textId="267D9509" w:rsidR="00880F15" w:rsidRDefault="00880F15" w:rsidP="00422C77">
      <w:pPr>
        <w:pStyle w:val="ListParagraph"/>
        <w:numPr>
          <w:ilvl w:val="0"/>
          <w:numId w:val="6"/>
        </w:numPr>
      </w:pPr>
      <w:r>
        <w:t>If they are not defined in a function, then they are global variables.</w:t>
      </w:r>
      <w:r w:rsidR="004974E5">
        <w:t xml:space="preserve"> But there are two different types of global variables:</w:t>
      </w:r>
    </w:p>
    <w:p w14:paraId="66F81FFE" w14:textId="2FF220DB" w:rsidR="0007230A" w:rsidRDefault="004974E5" w:rsidP="00422C77">
      <w:pPr>
        <w:pStyle w:val="ListParagraph"/>
        <w:numPr>
          <w:ilvl w:val="1"/>
          <w:numId w:val="6"/>
        </w:numPr>
      </w:pPr>
      <w:r>
        <w:t>Local</w:t>
      </w:r>
      <w:r w:rsidR="0007230A">
        <w:t xml:space="preserve"> – Can only be used in the script they are defined in.</w:t>
      </w:r>
    </w:p>
    <w:p w14:paraId="12C18E79" w14:textId="30D58450" w:rsidR="004974E5" w:rsidRDefault="0007230A" w:rsidP="00422C77">
      <w:pPr>
        <w:pStyle w:val="ListParagraph"/>
        <w:numPr>
          <w:ilvl w:val="1"/>
          <w:numId w:val="6"/>
        </w:numPr>
      </w:pPr>
      <w:r>
        <w:t>Global – Can be used in any script.</w:t>
      </w:r>
    </w:p>
    <w:p w14:paraId="1A007DDD" w14:textId="443CC208" w:rsidR="0007230A" w:rsidRDefault="0007230A" w:rsidP="00422C77">
      <w:pPr>
        <w:pStyle w:val="ListParagraph"/>
        <w:numPr>
          <w:ilvl w:val="0"/>
          <w:numId w:val="6"/>
        </w:numPr>
      </w:pPr>
      <w:r>
        <w:t xml:space="preserve">The </w:t>
      </w:r>
      <w:r w:rsidR="00644204">
        <w:t xml:space="preserve">functions, classes and custom types that have been bound to Lua can be used in any </w:t>
      </w:r>
      <w:r w:rsidR="00524714">
        <w:t>script that the user adds via the main Lua script.</w:t>
      </w:r>
    </w:p>
    <w:p w14:paraId="5AF739E1" w14:textId="77777777" w:rsidR="00E00EEB" w:rsidRDefault="00E00EEB">
      <w:r>
        <w:br w:type="page"/>
      </w:r>
    </w:p>
    <w:p w14:paraId="59745AA8" w14:textId="77777777" w:rsidR="00E00EEB" w:rsidRDefault="00E00EEB" w:rsidP="0077036D">
      <w:pPr>
        <w:pStyle w:val="Heading1"/>
      </w:pPr>
      <w:bookmarkStart w:id="16" w:name="_Toc163929004"/>
      <w:r w:rsidRPr="0077036D">
        <w:lastRenderedPageBreak/>
        <w:t>Debugging</w:t>
      </w:r>
      <w:bookmarkEnd w:id="16"/>
    </w:p>
    <w:p w14:paraId="0A4F4BB6" w14:textId="77777777" w:rsidR="008251EB" w:rsidRPr="008251EB" w:rsidRDefault="008251EB" w:rsidP="008251EB"/>
    <w:p w14:paraId="564EEF55" w14:textId="77777777" w:rsidR="00EE48C2" w:rsidRDefault="008A40B2" w:rsidP="00C47EC3">
      <w:r>
        <w:t>Currently, there is a limit</w:t>
      </w:r>
      <w:r w:rsidR="0032470C">
        <w:t xml:space="preserve">ed debugging system for Lua, the user will get syntax errors when their </w:t>
      </w:r>
      <w:r w:rsidR="00E32382">
        <w:t>syntax is wrong. However, they will not always get error messages if their logic is incorrect.</w:t>
      </w:r>
    </w:p>
    <w:p w14:paraId="50837403" w14:textId="3D9F6CB1" w:rsidR="0077036D" w:rsidRDefault="00EE48C2" w:rsidP="0077036D">
      <w:r>
        <w:t xml:space="preserve">In terms of the Engine, most areas have reasonably comprehensive debugging. </w:t>
      </w:r>
      <w:r w:rsidR="00894029">
        <w:t xml:space="preserve">Error handling is </w:t>
      </w:r>
      <w:r w:rsidR="00B01B77">
        <w:t xml:space="preserve">done in most cases </w:t>
      </w:r>
      <w:proofErr w:type="gramStart"/>
      <w:r w:rsidR="00B01B77">
        <w:t>through the use of</w:t>
      </w:r>
      <w:proofErr w:type="gramEnd"/>
      <w:r w:rsidR="00B01B77">
        <w:t xml:space="preserve"> print statements, emergency exiting of</w:t>
      </w:r>
      <w:r w:rsidR="00E01876">
        <w:t xml:space="preserve"> the </w:t>
      </w:r>
      <w:r w:rsidR="00340E05">
        <w:t>program</w:t>
      </w:r>
      <w:r w:rsidR="00E01876">
        <w:t>/functions</w:t>
      </w:r>
      <w:r w:rsidR="00B01B77">
        <w:t xml:space="preserve">, </w:t>
      </w:r>
      <w:r w:rsidR="00A7073A">
        <w:t>assert statements</w:t>
      </w:r>
      <w:r w:rsidR="00AB23CD">
        <w:t>,</w:t>
      </w:r>
      <w:r w:rsidR="00A7073A">
        <w:t xml:space="preserve"> or </w:t>
      </w:r>
      <w:r w:rsidR="00E87815">
        <w:t>try-catch</w:t>
      </w:r>
      <w:r w:rsidR="00A7073A">
        <w:t xml:space="preserve"> statements.</w:t>
      </w:r>
      <w:r w:rsidR="004C1295">
        <w:br w:type="page"/>
      </w:r>
    </w:p>
    <w:p w14:paraId="5DEA39E7" w14:textId="3D9F6CB1" w:rsidR="003215A2" w:rsidRDefault="00BC72C2" w:rsidP="0077036D">
      <w:pPr>
        <w:pStyle w:val="Heading1"/>
      </w:pPr>
      <w:bookmarkStart w:id="17" w:name="_Toc163929006"/>
      <w:r w:rsidRPr="008B3114">
        <w:lastRenderedPageBreak/>
        <w:t>Li</w:t>
      </w:r>
      <w:r w:rsidR="008B3114" w:rsidRPr="008B3114">
        <w:t>censing</w:t>
      </w:r>
      <w:bookmarkEnd w:id="17"/>
    </w:p>
    <w:p w14:paraId="0646534B" w14:textId="737AA4AF" w:rsidR="00FA6E51" w:rsidRPr="004A11FA" w:rsidRDefault="00FA6E51" w:rsidP="00FA6E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Geomipmapping CLOD terrain code references: </w:t>
      </w:r>
      <w:hyperlink r:id="rId8" w:history="1">
        <w:r w:rsidR="00620D9B" w:rsidRPr="00502D17">
          <w:rPr>
            <w:rStyle w:val="Hyperlink"/>
          </w:rPr>
          <w:t>https://www.youtube.com/watch?v=08dApu_vS4c&amp;ab_channel=OGLDEV</w:t>
        </w:r>
      </w:hyperlink>
    </w:p>
    <w:p w14:paraId="3449FD6C" w14:textId="5D6C5EFF" w:rsidR="004A11FA" w:rsidRDefault="004A11FA" w:rsidP="00FA6E5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Lua binding:</w:t>
      </w:r>
    </w:p>
    <w:p w14:paraId="131C833B" w14:textId="4AF2C9D6" w:rsidR="004A11FA" w:rsidRDefault="00000000" w:rsidP="004A11FA">
      <w:pPr>
        <w:pStyle w:val="ListParagraph"/>
      </w:pPr>
      <w:hyperlink r:id="rId9" w:history="1">
        <w:r w:rsidR="004A11FA" w:rsidRPr="00EF768C">
          <w:rPr>
            <w:rStyle w:val="Hyperlink"/>
          </w:rPr>
          <w:t>https://www.youtube.com/watch?v=n-7NrWv-PAw</w:t>
        </w:r>
      </w:hyperlink>
    </w:p>
    <w:p w14:paraId="282D4F55" w14:textId="4B4E0280" w:rsidR="00F241C6" w:rsidRDefault="00000000" w:rsidP="00CA107F">
      <w:pPr>
        <w:pStyle w:val="ListParagraph"/>
      </w:pPr>
      <w:hyperlink r:id="rId10" w:history="1">
        <w:r w:rsidR="00F241C6" w:rsidRPr="00EF768C">
          <w:rPr>
            <w:rStyle w:val="Hyperlink"/>
          </w:rPr>
          <w:t>https://github.com/tiger-punch-sports-club/lua-sol2-tutorial</w:t>
        </w:r>
      </w:hyperlink>
    </w:p>
    <w:p w14:paraId="5F292A8C" w14:textId="77777777" w:rsidR="00620D9B" w:rsidRDefault="00620D9B" w:rsidP="00620D9B">
      <w:pPr>
        <w:pStyle w:val="ListParagraph"/>
      </w:pPr>
    </w:p>
    <w:p w14:paraId="4F2E9D32" w14:textId="77777777" w:rsidR="003B42B7" w:rsidRDefault="003B42B7" w:rsidP="003B42B7">
      <w:pPr>
        <w:pStyle w:val="ListParagraph"/>
      </w:pPr>
    </w:p>
    <w:p w14:paraId="5B7AB3CB" w14:textId="77777777" w:rsidR="00620D9B" w:rsidRPr="00FA6E51" w:rsidRDefault="00620D9B" w:rsidP="003B42B7">
      <w:pPr>
        <w:pStyle w:val="ListParagraph"/>
      </w:pPr>
    </w:p>
    <w:sectPr w:rsidR="00620D9B" w:rsidRPr="00FA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F88"/>
    <w:multiLevelType w:val="hybridMultilevel"/>
    <w:tmpl w:val="EDB00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BF3"/>
    <w:multiLevelType w:val="hybridMultilevel"/>
    <w:tmpl w:val="FC4E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1C3F"/>
    <w:multiLevelType w:val="hybridMultilevel"/>
    <w:tmpl w:val="9FB8C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22F98"/>
    <w:multiLevelType w:val="hybridMultilevel"/>
    <w:tmpl w:val="15C46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3029"/>
    <w:multiLevelType w:val="hybridMultilevel"/>
    <w:tmpl w:val="8806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954A9"/>
    <w:multiLevelType w:val="hybridMultilevel"/>
    <w:tmpl w:val="2C5E6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14D"/>
    <w:multiLevelType w:val="hybridMultilevel"/>
    <w:tmpl w:val="B7361060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D9C0204"/>
    <w:multiLevelType w:val="hybridMultilevel"/>
    <w:tmpl w:val="F12821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82399A"/>
    <w:multiLevelType w:val="hybridMultilevel"/>
    <w:tmpl w:val="27CE84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93DC6"/>
    <w:multiLevelType w:val="hybridMultilevel"/>
    <w:tmpl w:val="56E87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27F6F"/>
    <w:multiLevelType w:val="hybridMultilevel"/>
    <w:tmpl w:val="38D49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0E06"/>
    <w:multiLevelType w:val="hybridMultilevel"/>
    <w:tmpl w:val="732AB4D2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1211754"/>
    <w:multiLevelType w:val="hybridMultilevel"/>
    <w:tmpl w:val="5D46DB0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B557BB"/>
    <w:multiLevelType w:val="hybridMultilevel"/>
    <w:tmpl w:val="1004B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771EA"/>
    <w:multiLevelType w:val="hybridMultilevel"/>
    <w:tmpl w:val="35DA7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106C"/>
    <w:multiLevelType w:val="hybridMultilevel"/>
    <w:tmpl w:val="86DE5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5480B"/>
    <w:multiLevelType w:val="hybridMultilevel"/>
    <w:tmpl w:val="C2220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11A58"/>
    <w:multiLevelType w:val="hybridMultilevel"/>
    <w:tmpl w:val="C4C2E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407A0"/>
    <w:multiLevelType w:val="hybridMultilevel"/>
    <w:tmpl w:val="52888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04D1E"/>
    <w:multiLevelType w:val="hybridMultilevel"/>
    <w:tmpl w:val="5582B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92607"/>
    <w:multiLevelType w:val="hybridMultilevel"/>
    <w:tmpl w:val="2604C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1A18"/>
    <w:multiLevelType w:val="hybridMultilevel"/>
    <w:tmpl w:val="94DA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E455D"/>
    <w:multiLevelType w:val="hybridMultilevel"/>
    <w:tmpl w:val="2EB08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03B7D"/>
    <w:multiLevelType w:val="hybridMultilevel"/>
    <w:tmpl w:val="E102C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8215">
    <w:abstractNumId w:val="16"/>
  </w:num>
  <w:num w:numId="2" w16cid:durableId="1459950586">
    <w:abstractNumId w:val="13"/>
  </w:num>
  <w:num w:numId="3" w16cid:durableId="477308585">
    <w:abstractNumId w:val="18"/>
  </w:num>
  <w:num w:numId="4" w16cid:durableId="201552729">
    <w:abstractNumId w:val="23"/>
  </w:num>
  <w:num w:numId="5" w16cid:durableId="2059935574">
    <w:abstractNumId w:val="19"/>
  </w:num>
  <w:num w:numId="6" w16cid:durableId="851719368">
    <w:abstractNumId w:val="4"/>
  </w:num>
  <w:num w:numId="7" w16cid:durableId="339285093">
    <w:abstractNumId w:val="1"/>
  </w:num>
  <w:num w:numId="8" w16cid:durableId="324019943">
    <w:abstractNumId w:val="8"/>
  </w:num>
  <w:num w:numId="9" w16cid:durableId="1304578752">
    <w:abstractNumId w:val="22"/>
  </w:num>
  <w:num w:numId="10" w16cid:durableId="561720064">
    <w:abstractNumId w:val="15"/>
  </w:num>
  <w:num w:numId="11" w16cid:durableId="920868917">
    <w:abstractNumId w:val="12"/>
  </w:num>
  <w:num w:numId="12" w16cid:durableId="85808373">
    <w:abstractNumId w:val="0"/>
  </w:num>
  <w:num w:numId="13" w16cid:durableId="510992902">
    <w:abstractNumId w:val="3"/>
  </w:num>
  <w:num w:numId="14" w16cid:durableId="1544515689">
    <w:abstractNumId w:val="7"/>
  </w:num>
  <w:num w:numId="15" w16cid:durableId="1509977917">
    <w:abstractNumId w:val="10"/>
  </w:num>
  <w:num w:numId="16" w16cid:durableId="1333026116">
    <w:abstractNumId w:val="14"/>
  </w:num>
  <w:num w:numId="17" w16cid:durableId="627976333">
    <w:abstractNumId w:val="17"/>
  </w:num>
  <w:num w:numId="18" w16cid:durableId="540556584">
    <w:abstractNumId w:val="21"/>
  </w:num>
  <w:num w:numId="19" w16cid:durableId="1495031871">
    <w:abstractNumId w:val="6"/>
  </w:num>
  <w:num w:numId="20" w16cid:durableId="84307052">
    <w:abstractNumId w:val="11"/>
  </w:num>
  <w:num w:numId="21" w16cid:durableId="2017725087">
    <w:abstractNumId w:val="2"/>
  </w:num>
  <w:num w:numId="22" w16cid:durableId="935092816">
    <w:abstractNumId w:val="20"/>
  </w:num>
  <w:num w:numId="23" w16cid:durableId="946502825">
    <w:abstractNumId w:val="5"/>
  </w:num>
  <w:num w:numId="24" w16cid:durableId="2105420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66"/>
    <w:rsid w:val="000134DC"/>
    <w:rsid w:val="00013EFE"/>
    <w:rsid w:val="00015D74"/>
    <w:rsid w:val="000318DF"/>
    <w:rsid w:val="0006164E"/>
    <w:rsid w:val="0007230A"/>
    <w:rsid w:val="00073F9B"/>
    <w:rsid w:val="00076B4A"/>
    <w:rsid w:val="000825A8"/>
    <w:rsid w:val="00095DBA"/>
    <w:rsid w:val="000A05CB"/>
    <w:rsid w:val="000A3551"/>
    <w:rsid w:val="000B23E7"/>
    <w:rsid w:val="000B67B8"/>
    <w:rsid w:val="000E038C"/>
    <w:rsid w:val="000E6568"/>
    <w:rsid w:val="000F7C3D"/>
    <w:rsid w:val="001017D1"/>
    <w:rsid w:val="00110BE8"/>
    <w:rsid w:val="00110E7A"/>
    <w:rsid w:val="001618CB"/>
    <w:rsid w:val="001653FC"/>
    <w:rsid w:val="0018294C"/>
    <w:rsid w:val="00184722"/>
    <w:rsid w:val="0019345E"/>
    <w:rsid w:val="001A5DEA"/>
    <w:rsid w:val="001B540F"/>
    <w:rsid w:val="001D305D"/>
    <w:rsid w:val="001E5089"/>
    <w:rsid w:val="00214F73"/>
    <w:rsid w:val="00275DB7"/>
    <w:rsid w:val="002B1EAA"/>
    <w:rsid w:val="002B5A80"/>
    <w:rsid w:val="002B6D81"/>
    <w:rsid w:val="002C79B3"/>
    <w:rsid w:val="002E6124"/>
    <w:rsid w:val="002F03EA"/>
    <w:rsid w:val="00306155"/>
    <w:rsid w:val="003105FF"/>
    <w:rsid w:val="00320CAE"/>
    <w:rsid w:val="003215A2"/>
    <w:rsid w:val="00322BE5"/>
    <w:rsid w:val="0032470C"/>
    <w:rsid w:val="00325235"/>
    <w:rsid w:val="00340E05"/>
    <w:rsid w:val="00360A50"/>
    <w:rsid w:val="00360B27"/>
    <w:rsid w:val="00363371"/>
    <w:rsid w:val="0036759A"/>
    <w:rsid w:val="0038150B"/>
    <w:rsid w:val="003852F2"/>
    <w:rsid w:val="003933A5"/>
    <w:rsid w:val="00397F54"/>
    <w:rsid w:val="003A1BDD"/>
    <w:rsid w:val="003B42B7"/>
    <w:rsid w:val="003C5A54"/>
    <w:rsid w:val="003D278B"/>
    <w:rsid w:val="003D2ACF"/>
    <w:rsid w:val="003D5D31"/>
    <w:rsid w:val="003D6833"/>
    <w:rsid w:val="003E30DD"/>
    <w:rsid w:val="003E613D"/>
    <w:rsid w:val="003F4394"/>
    <w:rsid w:val="00400016"/>
    <w:rsid w:val="00401304"/>
    <w:rsid w:val="00421863"/>
    <w:rsid w:val="00422C77"/>
    <w:rsid w:val="00423BD5"/>
    <w:rsid w:val="00436980"/>
    <w:rsid w:val="0043754B"/>
    <w:rsid w:val="00446FFF"/>
    <w:rsid w:val="00454100"/>
    <w:rsid w:val="0047395E"/>
    <w:rsid w:val="004771B6"/>
    <w:rsid w:val="00482D18"/>
    <w:rsid w:val="0049591E"/>
    <w:rsid w:val="004974E5"/>
    <w:rsid w:val="004A11FA"/>
    <w:rsid w:val="004B3DFE"/>
    <w:rsid w:val="004C1295"/>
    <w:rsid w:val="004C1BE0"/>
    <w:rsid w:val="004D5D55"/>
    <w:rsid w:val="004F7BC7"/>
    <w:rsid w:val="0051107C"/>
    <w:rsid w:val="0051577B"/>
    <w:rsid w:val="00516CFA"/>
    <w:rsid w:val="00524714"/>
    <w:rsid w:val="00552F90"/>
    <w:rsid w:val="005777C7"/>
    <w:rsid w:val="00587263"/>
    <w:rsid w:val="0059080D"/>
    <w:rsid w:val="005975A9"/>
    <w:rsid w:val="005B4276"/>
    <w:rsid w:val="005B77B0"/>
    <w:rsid w:val="005C0C96"/>
    <w:rsid w:val="005C4294"/>
    <w:rsid w:val="005F1EC2"/>
    <w:rsid w:val="005F2943"/>
    <w:rsid w:val="005F2B09"/>
    <w:rsid w:val="005F6847"/>
    <w:rsid w:val="00600B7C"/>
    <w:rsid w:val="00611266"/>
    <w:rsid w:val="006148A1"/>
    <w:rsid w:val="0061557F"/>
    <w:rsid w:val="00620D9B"/>
    <w:rsid w:val="0062551B"/>
    <w:rsid w:val="00644204"/>
    <w:rsid w:val="00667B30"/>
    <w:rsid w:val="00673937"/>
    <w:rsid w:val="00696B7C"/>
    <w:rsid w:val="00697C58"/>
    <w:rsid w:val="006A7D48"/>
    <w:rsid w:val="006B2035"/>
    <w:rsid w:val="006C0C49"/>
    <w:rsid w:val="006C6598"/>
    <w:rsid w:val="006D4B40"/>
    <w:rsid w:val="006F4286"/>
    <w:rsid w:val="006F5C63"/>
    <w:rsid w:val="006F7565"/>
    <w:rsid w:val="0071436B"/>
    <w:rsid w:val="00714E66"/>
    <w:rsid w:val="007201C3"/>
    <w:rsid w:val="007313FB"/>
    <w:rsid w:val="00735665"/>
    <w:rsid w:val="00757E6F"/>
    <w:rsid w:val="00760914"/>
    <w:rsid w:val="00763B54"/>
    <w:rsid w:val="0077036D"/>
    <w:rsid w:val="00774CDC"/>
    <w:rsid w:val="00780437"/>
    <w:rsid w:val="007A0012"/>
    <w:rsid w:val="007B1445"/>
    <w:rsid w:val="007B5625"/>
    <w:rsid w:val="007C4F17"/>
    <w:rsid w:val="007C6BA6"/>
    <w:rsid w:val="007D15C0"/>
    <w:rsid w:val="007E655A"/>
    <w:rsid w:val="007E7042"/>
    <w:rsid w:val="007E757E"/>
    <w:rsid w:val="00800659"/>
    <w:rsid w:val="00812C94"/>
    <w:rsid w:val="00820B42"/>
    <w:rsid w:val="008251EB"/>
    <w:rsid w:val="00825801"/>
    <w:rsid w:val="008343EB"/>
    <w:rsid w:val="0084149C"/>
    <w:rsid w:val="00843F72"/>
    <w:rsid w:val="00880F15"/>
    <w:rsid w:val="00887D65"/>
    <w:rsid w:val="00894029"/>
    <w:rsid w:val="008A18E6"/>
    <w:rsid w:val="008A40B2"/>
    <w:rsid w:val="008B3114"/>
    <w:rsid w:val="008C142A"/>
    <w:rsid w:val="008C3E14"/>
    <w:rsid w:val="008C69EC"/>
    <w:rsid w:val="008D24BE"/>
    <w:rsid w:val="008D5237"/>
    <w:rsid w:val="00907DA1"/>
    <w:rsid w:val="0092231A"/>
    <w:rsid w:val="00927986"/>
    <w:rsid w:val="009453EA"/>
    <w:rsid w:val="00953D85"/>
    <w:rsid w:val="0095745E"/>
    <w:rsid w:val="0099764F"/>
    <w:rsid w:val="009A37B1"/>
    <w:rsid w:val="009B205A"/>
    <w:rsid w:val="009C6872"/>
    <w:rsid w:val="009C78F1"/>
    <w:rsid w:val="009E25D9"/>
    <w:rsid w:val="009F35D1"/>
    <w:rsid w:val="009F5414"/>
    <w:rsid w:val="00A1795E"/>
    <w:rsid w:val="00A17BDB"/>
    <w:rsid w:val="00A22503"/>
    <w:rsid w:val="00A30BEF"/>
    <w:rsid w:val="00A42643"/>
    <w:rsid w:val="00A7073A"/>
    <w:rsid w:val="00A74608"/>
    <w:rsid w:val="00A90012"/>
    <w:rsid w:val="00A92F3C"/>
    <w:rsid w:val="00A958A0"/>
    <w:rsid w:val="00AA4B37"/>
    <w:rsid w:val="00AA738A"/>
    <w:rsid w:val="00AB23CD"/>
    <w:rsid w:val="00AC7E60"/>
    <w:rsid w:val="00AD50E2"/>
    <w:rsid w:val="00AE4909"/>
    <w:rsid w:val="00AF49E6"/>
    <w:rsid w:val="00AF5CD5"/>
    <w:rsid w:val="00B01B77"/>
    <w:rsid w:val="00B02740"/>
    <w:rsid w:val="00B15CF4"/>
    <w:rsid w:val="00B33BF6"/>
    <w:rsid w:val="00B346BD"/>
    <w:rsid w:val="00B420E3"/>
    <w:rsid w:val="00B84E95"/>
    <w:rsid w:val="00B94F2F"/>
    <w:rsid w:val="00BC44E1"/>
    <w:rsid w:val="00BC72C2"/>
    <w:rsid w:val="00BD0A6D"/>
    <w:rsid w:val="00BE084B"/>
    <w:rsid w:val="00BE4337"/>
    <w:rsid w:val="00C07B2A"/>
    <w:rsid w:val="00C15CDD"/>
    <w:rsid w:val="00C24CCE"/>
    <w:rsid w:val="00C24E67"/>
    <w:rsid w:val="00C43D84"/>
    <w:rsid w:val="00C47EC3"/>
    <w:rsid w:val="00C5100E"/>
    <w:rsid w:val="00C77C5E"/>
    <w:rsid w:val="00C94336"/>
    <w:rsid w:val="00CA107F"/>
    <w:rsid w:val="00CD251B"/>
    <w:rsid w:val="00CE5CAF"/>
    <w:rsid w:val="00CF6028"/>
    <w:rsid w:val="00D054A2"/>
    <w:rsid w:val="00D11D82"/>
    <w:rsid w:val="00D27030"/>
    <w:rsid w:val="00D306DE"/>
    <w:rsid w:val="00D358F3"/>
    <w:rsid w:val="00D3617F"/>
    <w:rsid w:val="00D42D45"/>
    <w:rsid w:val="00D45D35"/>
    <w:rsid w:val="00D479B2"/>
    <w:rsid w:val="00D53150"/>
    <w:rsid w:val="00D54026"/>
    <w:rsid w:val="00D70939"/>
    <w:rsid w:val="00D85DB7"/>
    <w:rsid w:val="00DA4540"/>
    <w:rsid w:val="00DA7BA4"/>
    <w:rsid w:val="00DE107F"/>
    <w:rsid w:val="00DE373F"/>
    <w:rsid w:val="00DF61EA"/>
    <w:rsid w:val="00E00EEB"/>
    <w:rsid w:val="00E01876"/>
    <w:rsid w:val="00E03621"/>
    <w:rsid w:val="00E060D2"/>
    <w:rsid w:val="00E23AA4"/>
    <w:rsid w:val="00E31595"/>
    <w:rsid w:val="00E32382"/>
    <w:rsid w:val="00E567D0"/>
    <w:rsid w:val="00E65FC1"/>
    <w:rsid w:val="00E8500C"/>
    <w:rsid w:val="00E8665B"/>
    <w:rsid w:val="00E87815"/>
    <w:rsid w:val="00EA126A"/>
    <w:rsid w:val="00EB2D0B"/>
    <w:rsid w:val="00EB6B54"/>
    <w:rsid w:val="00EC1E3B"/>
    <w:rsid w:val="00EE298A"/>
    <w:rsid w:val="00EE48C2"/>
    <w:rsid w:val="00EF0C0A"/>
    <w:rsid w:val="00F2021B"/>
    <w:rsid w:val="00F241C6"/>
    <w:rsid w:val="00F2642B"/>
    <w:rsid w:val="00F464A6"/>
    <w:rsid w:val="00F54D30"/>
    <w:rsid w:val="00F64D3D"/>
    <w:rsid w:val="00F71D4F"/>
    <w:rsid w:val="00F8326B"/>
    <w:rsid w:val="00F92426"/>
    <w:rsid w:val="00F94EFE"/>
    <w:rsid w:val="00FA6E51"/>
    <w:rsid w:val="00FC2BC4"/>
    <w:rsid w:val="00FD1ADA"/>
    <w:rsid w:val="00FE1614"/>
    <w:rsid w:val="00FE5F43"/>
    <w:rsid w:val="15077F53"/>
    <w:rsid w:val="272B032A"/>
    <w:rsid w:val="273FD46E"/>
    <w:rsid w:val="3088BFC0"/>
    <w:rsid w:val="3D79E16B"/>
    <w:rsid w:val="3F047F63"/>
    <w:rsid w:val="6256956A"/>
    <w:rsid w:val="6E9AEBDC"/>
    <w:rsid w:val="7BA9C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9D116"/>
  <w15:chartTrackingRefBased/>
  <w15:docId w15:val="{4086AE6C-2DB7-492F-AEDA-E3DE9F43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6D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311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31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1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3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3AA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B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8dApu_vS4c&amp;ab_channel=OGLDE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iletj/AAAAEng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ger-punch-sports-club/lua-sol2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-7NrWv-P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D152-52A0-4E0B-844E-27F043C5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Mondi</dc:creator>
  <cp:keywords/>
  <dc:description/>
  <cp:lastModifiedBy>Zack Cornfield</cp:lastModifiedBy>
  <cp:revision>268</cp:revision>
  <dcterms:created xsi:type="dcterms:W3CDTF">2024-03-08T02:58:00Z</dcterms:created>
  <dcterms:modified xsi:type="dcterms:W3CDTF">2024-04-13T12:52:00Z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e748e8fb19f6073289338b1a1994681120277459f93849f82017f23dd7eac0d3</vt:lpwstr>
  </property>
</Properties>
</file>